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Pr="00465FC0" w:rsidRDefault="00465FC0">
      <w:pPr>
        <w:pStyle w:val="Ttulo"/>
        <w:rPr>
          <w:rFonts w:ascii="Abadi" w:hAnsi="Abadi" w:cs="Aharoni"/>
        </w:rPr>
      </w:pPr>
      <w:r w:rsidRPr="00465FC0">
        <w:rPr>
          <w:rFonts w:ascii="Abadi" w:hAnsi="Abadi" w:cs="Aharoni"/>
        </w:rPr>
        <w:t xml:space="preserve">Escenarios de casos de uso </w:t>
      </w:r>
    </w:p>
    <w:p w:rsidR="00855982" w:rsidRPr="00465FC0" w:rsidRDefault="00465FC0" w:rsidP="00855982">
      <w:pPr>
        <w:pStyle w:val="Ttulo1"/>
        <w:rPr>
          <w:rFonts w:ascii="Abadi" w:hAnsi="Abadi" w:cs="Aharoni"/>
        </w:rPr>
      </w:pPr>
      <w:r w:rsidRPr="00465FC0">
        <w:rPr>
          <w:rFonts w:ascii="Abadi" w:hAnsi="Abadi" w:cs="Aharoni"/>
        </w:rPr>
        <w:t xml:space="preserve">“Sistema </w:t>
      </w:r>
      <w:proofErr w:type="spellStart"/>
      <w:r w:rsidRPr="00465FC0">
        <w:rPr>
          <w:rFonts w:ascii="Abadi" w:hAnsi="Abadi" w:cs="Aharoni"/>
        </w:rPr>
        <w:t>capaci</w:t>
      </w:r>
      <w:proofErr w:type="spellEnd"/>
      <w:r w:rsidRPr="00465FC0">
        <w:rPr>
          <w:rFonts w:ascii="Abadi" w:hAnsi="Abadi" w:cs="Aharoni"/>
        </w:rPr>
        <w:t xml:space="preserve"> </w:t>
      </w:r>
      <w:proofErr w:type="spellStart"/>
      <w:r w:rsidRPr="00465FC0">
        <w:rPr>
          <w:rFonts w:ascii="Abadi" w:hAnsi="Abadi" w:cs="Aharoni"/>
        </w:rPr>
        <w:t>express</w:t>
      </w:r>
      <w:proofErr w:type="spellEnd"/>
      <w:r w:rsidRPr="00465FC0">
        <w:rPr>
          <w:rFonts w:ascii="Abadi" w:hAnsi="Abadi" w:cs="Aharoni"/>
        </w:rPr>
        <w:t>”</w:t>
      </w:r>
    </w:p>
    <w:p w:rsidR="00855982" w:rsidRDefault="00465FC0" w:rsidP="00465FC0">
      <w:pPr>
        <w:jc w:val="center"/>
        <w:rPr>
          <w:rFonts w:ascii="Abadi" w:hAnsi="Abadi"/>
          <w:b/>
        </w:rPr>
      </w:pPr>
      <w:r w:rsidRPr="00465FC0">
        <w:rPr>
          <w:rFonts w:ascii="Abadi" w:hAnsi="Abadi"/>
          <w:b/>
        </w:rPr>
        <w:t>Integrantes</w:t>
      </w:r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>Karina Carmona Vargas</w:t>
      </w:r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>Jessica Sarai González Bautista</w:t>
      </w:r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 xml:space="preserve">Antonio </w:t>
      </w:r>
      <w:proofErr w:type="spellStart"/>
      <w:r>
        <w:rPr>
          <w:rFonts w:ascii="Abadi" w:hAnsi="Abadi"/>
        </w:rPr>
        <w:t>Cetzal</w:t>
      </w:r>
      <w:proofErr w:type="spellEnd"/>
      <w:r>
        <w:rPr>
          <w:rFonts w:ascii="Abadi" w:hAnsi="Abadi"/>
        </w:rPr>
        <w:t xml:space="preserve"> </w:t>
      </w:r>
      <w:proofErr w:type="spellStart"/>
      <w:r w:rsidR="00CF056E">
        <w:rPr>
          <w:rFonts w:ascii="Abadi" w:hAnsi="Abadi"/>
        </w:rPr>
        <w:t>Patron</w:t>
      </w:r>
      <w:proofErr w:type="spellEnd"/>
    </w:p>
    <w:p w:rsidR="00465FC0" w:rsidRDefault="00465FC0" w:rsidP="00465FC0">
      <w:pPr>
        <w:spacing w:after="0"/>
        <w:rPr>
          <w:rFonts w:ascii="Abadi" w:hAnsi="Abadi"/>
        </w:rPr>
      </w:pPr>
      <w:r>
        <w:rPr>
          <w:rFonts w:ascii="Abadi" w:hAnsi="Abadi"/>
        </w:rPr>
        <w:t>Jesús Pacheco Balam</w:t>
      </w:r>
    </w:p>
    <w:p w:rsidR="00465FC0" w:rsidRDefault="00465FC0" w:rsidP="00465FC0">
      <w:pPr>
        <w:spacing w:after="0"/>
        <w:jc w:val="center"/>
        <w:rPr>
          <w:rFonts w:ascii="Abadi" w:hAnsi="Abadi"/>
          <w:b/>
        </w:rPr>
      </w:pPr>
      <w:r w:rsidRPr="00465FC0">
        <w:rPr>
          <w:rFonts w:ascii="Abadi" w:hAnsi="Abadi"/>
          <w:b/>
        </w:rPr>
        <w:t>Descripción</w:t>
      </w:r>
    </w:p>
    <w:p w:rsidR="00465FC0" w:rsidRPr="00465FC0" w:rsidRDefault="00465FC0" w:rsidP="00465FC0">
      <w:pPr>
        <w:jc w:val="both"/>
        <w:rPr>
          <w:ins w:id="0" w:author="JESSICA SARAI GONZALEZ BAUTISTA" w:date="2018-09-28T00:08:00Z"/>
          <w:rFonts w:ascii="Abadi" w:hAnsi="Abadi" w:cstheme="majorHAnsi"/>
          <w:u w:val="single"/>
        </w:rPr>
      </w:pPr>
      <w:r w:rsidRPr="00465FC0">
        <w:rPr>
          <w:rFonts w:ascii="Abadi" w:hAnsi="Abadi" w:cstheme="majorHAnsi"/>
        </w:rPr>
        <w:t>Se tratará de un sistema de capacitación</w:t>
      </w:r>
      <w:r>
        <w:rPr>
          <w:rFonts w:ascii="Abadi" w:hAnsi="Abadi" w:cstheme="majorHAnsi"/>
        </w:rPr>
        <w:t>,</w:t>
      </w:r>
      <w:r w:rsidRPr="00465FC0">
        <w:rPr>
          <w:rFonts w:ascii="Abadi" w:hAnsi="Abadi" w:cstheme="majorHAnsi"/>
        </w:rPr>
        <w:t xml:space="preserve"> el cual proporciona al usuario un entorno amigable y fácil de usar, con claras opciones a seleccionar las cuales llevaran sus respectivos apartados junto con sus funciones. Dicho lo anterior se pretende realizar las tareas correspondientes </w:t>
      </w:r>
      <w:ins w:id="1" w:author="Jesus Antonio Pacheco Balam" w:date="2018-09-11T00:57:00Z">
        <w:r w:rsidRPr="00465FC0">
          <w:rPr>
            <w:rFonts w:ascii="Abadi" w:hAnsi="Abadi" w:cstheme="majorHAnsi"/>
          </w:rPr>
          <w:t>para</w:t>
        </w:r>
      </w:ins>
      <w:del w:id="2" w:author="Jesus Antonio Pacheco Balam" w:date="2018-09-11T00:57:00Z">
        <w:r w:rsidRPr="00465FC0" w:rsidDel="001F200D">
          <w:rPr>
            <w:rFonts w:ascii="Abadi" w:hAnsi="Abadi" w:cstheme="majorHAnsi"/>
          </w:rPr>
          <w:delText>a</w:delText>
        </w:r>
      </w:del>
      <w:ins w:id="3" w:author="Jesus Antonio Pacheco Balam" w:date="2018-09-11T00:57:00Z">
        <w:r w:rsidRPr="00465FC0">
          <w:rPr>
            <w:rFonts w:ascii="Abadi" w:hAnsi="Abadi" w:cstheme="majorHAnsi"/>
          </w:rPr>
          <w:t xml:space="preserve"> </w:t>
        </w:r>
      </w:ins>
      <w:del w:id="4" w:author="Jesus Antonio Pacheco Balam" w:date="2018-09-11T00:57:00Z">
        <w:r w:rsidRPr="00465FC0" w:rsidDel="001F200D">
          <w:rPr>
            <w:rFonts w:ascii="Abadi" w:hAnsi="Abadi" w:cstheme="majorHAnsi"/>
          </w:rPr>
          <w:delText xml:space="preserve"> </w:delText>
        </w:r>
      </w:del>
      <w:r w:rsidRPr="00465FC0">
        <w:rPr>
          <w:rFonts w:ascii="Abadi" w:hAnsi="Abadi" w:cstheme="majorHAnsi"/>
        </w:rPr>
        <w:t xml:space="preserve">cada usuario. </w:t>
      </w:r>
      <w:ins w:id="5" w:author="Jesus Antonio Pacheco Balam" w:date="2018-09-11T01:09:00Z">
        <w:r w:rsidRPr="00465FC0">
          <w:rPr>
            <w:rFonts w:ascii="Abadi" w:hAnsi="Abadi" w:cstheme="majorHAnsi"/>
          </w:rPr>
          <w:t xml:space="preserve">Se consideran dos tipos de usuarios: </w:t>
        </w:r>
        <w:r w:rsidRPr="00465FC0">
          <w:rPr>
            <w:rFonts w:ascii="Abadi" w:hAnsi="Abadi" w:cstheme="majorHAnsi"/>
            <w:u w:val="single"/>
          </w:rPr>
          <w:t xml:space="preserve">Administrador y empleado. </w:t>
        </w:r>
      </w:ins>
    </w:p>
    <w:p w:rsidR="00465FC0" w:rsidRPr="00465FC0" w:rsidRDefault="00465FC0" w:rsidP="00465FC0">
      <w:pPr>
        <w:jc w:val="both"/>
        <w:rPr>
          <w:ins w:id="6" w:author="JESSICA SARAI GONZALEZ BAUTISTA" w:date="2018-09-28T00:10:00Z"/>
          <w:rFonts w:ascii="Abadi" w:hAnsi="Abadi" w:cstheme="majorHAnsi"/>
        </w:rPr>
      </w:pPr>
      <w:r w:rsidRPr="00465FC0">
        <w:rPr>
          <w:rFonts w:ascii="Abadi" w:hAnsi="Abadi" w:cstheme="majorHAnsi"/>
        </w:rPr>
        <w:t>En administrador, se realizan tareas de agregar, eliminar, modificar</w:t>
      </w:r>
      <w:r w:rsidR="00B3666D">
        <w:rPr>
          <w:rFonts w:ascii="Abadi" w:hAnsi="Abadi" w:cstheme="majorHAnsi"/>
        </w:rPr>
        <w:t xml:space="preserve">, </w:t>
      </w:r>
      <w:r w:rsidRPr="00465FC0">
        <w:rPr>
          <w:rFonts w:ascii="Abadi" w:hAnsi="Abadi" w:cstheme="majorHAnsi"/>
        </w:rPr>
        <w:t xml:space="preserve">consultar los </w:t>
      </w:r>
      <w:r w:rsidR="00B3666D">
        <w:rPr>
          <w:rFonts w:ascii="Abadi" w:hAnsi="Abadi" w:cstheme="majorHAnsi"/>
        </w:rPr>
        <w:t>empleados</w:t>
      </w:r>
      <w:r w:rsidRPr="00465FC0">
        <w:rPr>
          <w:rFonts w:ascii="Abadi" w:hAnsi="Abadi" w:cstheme="majorHAnsi"/>
        </w:rPr>
        <w:t xml:space="preserve"> y </w:t>
      </w:r>
      <w:ins w:id="7" w:author="JESSICA SARAI GONZALEZ BAUTISTA" w:date="2018-09-28T00:08:00Z">
        <w:r w:rsidRPr="00465FC0">
          <w:rPr>
            <w:rFonts w:ascii="Abadi" w:hAnsi="Abadi" w:cstheme="majorHAnsi"/>
          </w:rPr>
          <w:t xml:space="preserve">ver </w:t>
        </w:r>
      </w:ins>
      <w:r w:rsidRPr="00465FC0">
        <w:rPr>
          <w:rFonts w:ascii="Abadi" w:hAnsi="Abadi" w:cstheme="majorHAnsi"/>
        </w:rPr>
        <w:t>sus avances respectivos. También podrá agregar</w:t>
      </w:r>
      <w:ins w:id="8" w:author="Jesus Antonio Pacheco Balam" w:date="2018-09-11T00:58:00Z">
        <w:r w:rsidRPr="00465FC0">
          <w:rPr>
            <w:rFonts w:ascii="Abadi" w:hAnsi="Abadi" w:cstheme="majorHAnsi"/>
          </w:rPr>
          <w:t xml:space="preserve"> </w:t>
        </w:r>
      </w:ins>
      <w:ins w:id="9" w:author="Chacón" w:date="2018-09-26T13:56:00Z">
        <w:del w:id="10" w:author="JESSICA SARAI GONZALEZ BAUTISTA" w:date="2018-09-28T01:16:00Z">
          <w:r w:rsidRPr="00465FC0" w:rsidDel="003B60D4">
            <w:rPr>
              <w:rFonts w:ascii="Abadi" w:hAnsi="Abadi" w:cstheme="majorHAnsi"/>
            </w:rPr>
            <w:delText>t</w:delText>
          </w:r>
        </w:del>
        <w:del w:id="11" w:author="JESSICA SARAI GONZALEZ BAUTISTA" w:date="2018-09-28T00:09:00Z">
          <w:r w:rsidRPr="00465FC0" w:rsidDel="0006749C">
            <w:rPr>
              <w:rFonts w:ascii="Abadi" w:hAnsi="Abadi" w:cstheme="majorHAnsi"/>
            </w:rPr>
            <w:delText xml:space="preserve">anto </w:delText>
          </w:r>
        </w:del>
      </w:ins>
      <w:ins w:id="12" w:author="Jesus Antonio Pacheco Balam" w:date="2018-09-11T00:58:00Z">
        <w:r w:rsidRPr="00465FC0">
          <w:rPr>
            <w:rFonts w:ascii="Abadi" w:hAnsi="Abadi" w:cstheme="majorHAnsi"/>
          </w:rPr>
          <w:t>un nuevo</w:t>
        </w:r>
      </w:ins>
      <w:del w:id="13" w:author="Jesus Antonio Pacheco Balam" w:date="2018-09-11T00:58:00Z">
        <w:r w:rsidRPr="00465FC0" w:rsidDel="001F200D">
          <w:rPr>
            <w:rFonts w:ascii="Abadi" w:hAnsi="Abadi" w:cstheme="majorHAnsi"/>
          </w:rPr>
          <w:delText xml:space="preserve"> un</w:delText>
        </w:r>
      </w:del>
      <w:r w:rsidRPr="00465FC0">
        <w:rPr>
          <w:rFonts w:ascii="Abadi" w:hAnsi="Abadi" w:cstheme="majorHAnsi"/>
        </w:rPr>
        <w:t xml:space="preserve"> quiz</w:t>
      </w:r>
      <w:ins w:id="14" w:author="JESSICA SARAI GONZALEZ BAUTISTA" w:date="2018-09-28T01:16:00Z">
        <w:r w:rsidRPr="00465FC0">
          <w:rPr>
            <w:rFonts w:ascii="Abadi" w:hAnsi="Abadi" w:cstheme="majorHAnsi"/>
          </w:rPr>
          <w:t>, modificar y eli</w:t>
        </w:r>
      </w:ins>
      <w:ins w:id="15" w:author="JESSICA SARAI GONZALEZ BAUTISTA" w:date="2018-09-28T01:17:00Z">
        <w:r w:rsidRPr="00465FC0">
          <w:rPr>
            <w:rFonts w:ascii="Abadi" w:hAnsi="Abadi" w:cstheme="majorHAnsi"/>
          </w:rPr>
          <w:t xml:space="preserve">minar </w:t>
        </w:r>
        <w:proofErr w:type="spellStart"/>
        <w:r w:rsidRPr="00465FC0">
          <w:rPr>
            <w:rFonts w:ascii="Abadi" w:hAnsi="Abadi" w:cstheme="majorHAnsi"/>
          </w:rPr>
          <w:t>quizzes</w:t>
        </w:r>
        <w:proofErr w:type="spellEnd"/>
        <w:r w:rsidRPr="00465FC0">
          <w:rPr>
            <w:rFonts w:ascii="Abadi" w:hAnsi="Abadi" w:cstheme="majorHAnsi"/>
          </w:rPr>
          <w:t>, al igual que agregar preguntas con su respectivo quiz,</w:t>
        </w:r>
      </w:ins>
      <w:ins w:id="16" w:author="Chacón" w:date="2018-09-26T13:56:00Z">
        <w:r w:rsidRPr="00465FC0">
          <w:rPr>
            <w:rFonts w:ascii="Abadi" w:hAnsi="Abadi" w:cstheme="majorHAnsi"/>
          </w:rPr>
          <w:t xml:space="preserve"> </w:t>
        </w:r>
      </w:ins>
      <w:ins w:id="17" w:author="JESSICA SARAI GONZALEZ BAUTISTA" w:date="2018-09-28T01:17:00Z">
        <w:r w:rsidRPr="00465FC0">
          <w:rPr>
            <w:rFonts w:ascii="Abadi" w:hAnsi="Abadi" w:cstheme="majorHAnsi"/>
          </w:rPr>
          <w:t>e igual la creación y mo</w:t>
        </w:r>
      </w:ins>
      <w:ins w:id="18" w:author="JESSICA SARAI GONZALEZ BAUTISTA" w:date="2018-09-28T01:18:00Z">
        <w:r w:rsidRPr="00465FC0">
          <w:rPr>
            <w:rFonts w:ascii="Abadi" w:hAnsi="Abadi" w:cstheme="majorHAnsi"/>
          </w:rPr>
          <w:t xml:space="preserve">dificación de </w:t>
        </w:r>
      </w:ins>
      <w:r w:rsidR="00B3666D">
        <w:rPr>
          <w:rFonts w:ascii="Abadi" w:hAnsi="Abadi" w:cstheme="majorHAnsi"/>
        </w:rPr>
        <w:t xml:space="preserve">los </w:t>
      </w:r>
      <w:ins w:id="19" w:author="JESSICA SARAI GONZALEZ BAUTISTA" w:date="2018-09-28T01:18:00Z">
        <w:r w:rsidRPr="00465FC0">
          <w:rPr>
            <w:rFonts w:ascii="Abadi" w:hAnsi="Abadi" w:cstheme="majorHAnsi"/>
          </w:rPr>
          <w:t>documentos.</w:t>
        </w:r>
      </w:ins>
      <w:ins w:id="20" w:author="Chacón" w:date="2018-09-26T13:56:00Z">
        <w:del w:id="21" w:author="JESSICA SARAI GONZALEZ BAUTISTA" w:date="2018-09-28T01:18:00Z">
          <w:r w:rsidRPr="00465FC0" w:rsidDel="003B60D4">
            <w:rPr>
              <w:rFonts w:ascii="Abadi" w:hAnsi="Abadi" w:cstheme="majorHAnsi"/>
            </w:rPr>
            <w:delText>como un nuevo documento</w:delText>
          </w:r>
        </w:del>
      </w:ins>
      <w:del w:id="22" w:author="JESSICA SARAI GONZALEZ BAUTISTA" w:date="2018-09-28T01:18:00Z">
        <w:r w:rsidRPr="00465FC0" w:rsidDel="003B60D4">
          <w:rPr>
            <w:rFonts w:ascii="Abadi" w:hAnsi="Abadi" w:cstheme="majorHAnsi"/>
          </w:rPr>
          <w:delText xml:space="preserve"> y </w:delText>
        </w:r>
      </w:del>
      <w:ins w:id="23" w:author="Chacón" w:date="2018-09-26T13:57:00Z">
        <w:del w:id="24" w:author="JESSICA SARAI GONZALEZ BAUTISTA" w:date="2018-09-28T01:18:00Z">
          <w:r w:rsidRPr="00465FC0" w:rsidDel="003B60D4">
            <w:rPr>
              <w:rFonts w:ascii="Abadi" w:hAnsi="Abadi" w:cstheme="majorHAnsi"/>
            </w:rPr>
            <w:delText xml:space="preserve">ambos podrán ser </w:delText>
          </w:r>
        </w:del>
      </w:ins>
      <w:ins w:id="25" w:author="JESSICA SARAI GONZALEZ BAUTISTA" w:date="2018-09-28T00:10:00Z">
        <w:r w:rsidRPr="00465FC0">
          <w:rPr>
            <w:rFonts w:ascii="Abadi" w:hAnsi="Abadi" w:cstheme="majorHAnsi"/>
          </w:rPr>
          <w:t xml:space="preserve"> </w:t>
        </w:r>
      </w:ins>
      <w:ins w:id="26" w:author="Chacón" w:date="2018-09-26T13:57:00Z">
        <w:del w:id="27" w:author="JESSICA SARAI GONZALEZ BAUTISTA" w:date="2018-09-28T00:10:00Z">
          <w:r w:rsidRPr="00465FC0" w:rsidDel="0006749C">
            <w:rPr>
              <w:rFonts w:ascii="Abadi" w:hAnsi="Abadi" w:cstheme="majorHAnsi"/>
            </w:rPr>
            <w:delText>administrables</w:delText>
          </w:r>
        </w:del>
      </w:ins>
      <w:ins w:id="28" w:author="Jesus Antonio Pacheco Balam" w:date="2018-09-11T00:59:00Z">
        <w:del w:id="29" w:author="JESSICA SARAI GONZALEZ BAUTISTA" w:date="2018-09-28T00:10:00Z">
          <w:r w:rsidRPr="00465FC0" w:rsidDel="0006749C">
            <w:rPr>
              <w:rFonts w:ascii="Abadi" w:hAnsi="Abadi" w:cstheme="majorHAnsi"/>
            </w:rPr>
            <w:delText>administrar el quiz</w:delText>
          </w:r>
        </w:del>
      </w:ins>
      <w:del w:id="30" w:author="JESSICA SARAI GONZALEZ BAUTISTA" w:date="2018-09-28T00:10:00Z">
        <w:r w:rsidRPr="00465FC0" w:rsidDel="0006749C">
          <w:rPr>
            <w:rFonts w:ascii="Abadi" w:hAnsi="Abadi" w:cstheme="majorHAnsi"/>
          </w:rPr>
          <w:delText>hacer sus modificaciones.</w:delText>
        </w:r>
      </w:del>
      <w:r w:rsidRPr="00465FC0">
        <w:rPr>
          <w:rFonts w:ascii="Abadi" w:hAnsi="Abadi"/>
        </w:rPr>
        <w:t xml:space="preserve"> </w:t>
      </w:r>
      <w:r w:rsidRPr="00465FC0">
        <w:rPr>
          <w:rFonts w:ascii="Abadi" w:hAnsi="Abadi" w:cstheme="majorHAnsi"/>
        </w:rPr>
        <w:t xml:space="preserve"> </w:t>
      </w:r>
    </w:p>
    <w:p w:rsidR="00465FC0" w:rsidRDefault="00465FC0" w:rsidP="00465FC0">
      <w:pPr>
        <w:jc w:val="both"/>
        <w:rPr>
          <w:rFonts w:ascii="Abadi" w:hAnsi="Abadi" w:cstheme="majorHAnsi"/>
        </w:rPr>
      </w:pPr>
      <w:r w:rsidRPr="00465FC0">
        <w:rPr>
          <w:rFonts w:ascii="Abadi" w:hAnsi="Abadi" w:cstheme="majorHAnsi"/>
        </w:rPr>
        <w:t xml:space="preserve">En empleado, </w:t>
      </w:r>
      <w:del w:id="31" w:author="JESSICA SARAI GONZALEZ BAUTISTA" w:date="2018-09-28T01:18:00Z">
        <w:r w:rsidRPr="00465FC0" w:rsidDel="003B60D4">
          <w:rPr>
            <w:rFonts w:ascii="Abadi" w:hAnsi="Abadi" w:cstheme="majorHAnsi"/>
          </w:rPr>
          <w:delText>se realizan</w:delText>
        </w:r>
      </w:del>
      <w:ins w:id="32" w:author="JESSICA SARAI GONZALEZ BAUTISTA" w:date="2018-09-28T01:18:00Z">
        <w:r w:rsidRPr="00465FC0">
          <w:rPr>
            <w:rFonts w:ascii="Abadi" w:hAnsi="Abadi" w:cstheme="majorHAnsi"/>
          </w:rPr>
          <w:t>tiene</w:t>
        </w:r>
      </w:ins>
      <w:r w:rsidRPr="00465FC0">
        <w:rPr>
          <w:rFonts w:ascii="Abadi" w:hAnsi="Abadi" w:cstheme="majorHAnsi"/>
        </w:rPr>
        <w:t xml:space="preserve"> las tareas </w:t>
      </w:r>
      <w:ins w:id="33" w:author="JESSICA SARAI GONZALEZ BAUTISTA" w:date="2018-09-28T00:10:00Z">
        <w:r w:rsidRPr="00465FC0">
          <w:rPr>
            <w:rFonts w:ascii="Abadi" w:hAnsi="Abadi" w:cstheme="majorHAnsi"/>
          </w:rPr>
          <w:t xml:space="preserve">de </w:t>
        </w:r>
      </w:ins>
      <w:del w:id="34" w:author="JESSICA SARAI GONZALEZ BAUTISTA" w:date="2018-09-28T00:10:00Z">
        <w:r w:rsidRPr="00465FC0" w:rsidDel="0006749C">
          <w:rPr>
            <w:rFonts w:ascii="Abadi" w:hAnsi="Abadi" w:cstheme="majorHAnsi"/>
          </w:rPr>
          <w:delText xml:space="preserve">de capacitación y </w:delText>
        </w:r>
      </w:del>
      <w:r w:rsidRPr="00465FC0">
        <w:rPr>
          <w:rFonts w:ascii="Abadi" w:hAnsi="Abadi" w:cstheme="majorHAnsi"/>
        </w:rPr>
        <w:t>realizar quiz,</w:t>
      </w:r>
      <w:ins w:id="35" w:author="JESSICA SARAI GONZALEZ BAUTISTA" w:date="2018-09-28T00:11:00Z">
        <w:r w:rsidRPr="00465FC0">
          <w:rPr>
            <w:rFonts w:ascii="Abadi" w:hAnsi="Abadi" w:cstheme="majorHAnsi"/>
          </w:rPr>
          <w:t xml:space="preserve"> leer documentación y tener la sección de perfil</w:t>
        </w:r>
      </w:ins>
      <w:ins w:id="36" w:author="JESSICA SARAI GONZALEZ BAUTISTA" w:date="2018-09-28T01:19:00Z">
        <w:r w:rsidRPr="00465FC0">
          <w:rPr>
            <w:rFonts w:ascii="Abadi" w:hAnsi="Abadi" w:cstheme="majorHAnsi"/>
          </w:rPr>
          <w:t>.</w:t>
        </w:r>
      </w:ins>
      <w:ins w:id="37" w:author="JESSICA SARAI GONZALEZ BAUTISTA" w:date="2018-09-28T00:11:00Z">
        <w:r w:rsidRPr="00465FC0">
          <w:rPr>
            <w:rFonts w:ascii="Abadi" w:hAnsi="Abadi" w:cstheme="majorHAnsi"/>
          </w:rPr>
          <w:t xml:space="preserve"> </w:t>
        </w:r>
      </w:ins>
      <w:ins w:id="38" w:author="JESSICA SARAI GONZALEZ BAUTISTA" w:date="2018-09-28T01:19:00Z">
        <w:r w:rsidRPr="00465FC0">
          <w:rPr>
            <w:rFonts w:ascii="Abadi" w:hAnsi="Abadi" w:cstheme="majorHAnsi"/>
          </w:rPr>
          <w:t xml:space="preserve">En perfil podrá ver una tabla con sus avances de los </w:t>
        </w:r>
        <w:proofErr w:type="spellStart"/>
        <w:r w:rsidRPr="00465FC0">
          <w:rPr>
            <w:rFonts w:ascii="Abadi" w:hAnsi="Abadi" w:cstheme="majorHAnsi"/>
          </w:rPr>
          <w:t>quizzes</w:t>
        </w:r>
        <w:proofErr w:type="spellEnd"/>
        <w:r w:rsidRPr="00465FC0">
          <w:rPr>
            <w:rFonts w:ascii="Abadi" w:hAnsi="Abadi" w:cstheme="majorHAnsi"/>
          </w:rPr>
          <w:t xml:space="preserve"> realizados (</w:t>
        </w:r>
      </w:ins>
      <w:ins w:id="39" w:author="JESSICA SARAI GONZALEZ BAUTISTA" w:date="2018-09-28T01:21:00Z">
        <w:r w:rsidRPr="00465FC0">
          <w:rPr>
            <w:rFonts w:ascii="Abadi" w:hAnsi="Abadi" w:cstheme="majorHAnsi"/>
          </w:rPr>
          <w:t xml:space="preserve">Nombre del quiz, </w:t>
        </w:r>
      </w:ins>
      <w:ins w:id="40" w:author="JESSICA SARAI GONZALEZ BAUTISTA" w:date="2018-09-28T01:22:00Z">
        <w:r w:rsidRPr="00465FC0">
          <w:rPr>
            <w:rFonts w:ascii="Abadi" w:hAnsi="Abadi" w:cstheme="majorHAnsi"/>
          </w:rPr>
          <w:t xml:space="preserve">día presentado, hora presentada, calificación y </w:t>
        </w:r>
        <w:proofErr w:type="gramStart"/>
        <w:r w:rsidRPr="00465FC0">
          <w:rPr>
            <w:rFonts w:ascii="Abadi" w:hAnsi="Abadi" w:cstheme="majorHAnsi"/>
          </w:rPr>
          <w:t>status</w:t>
        </w:r>
        <w:proofErr w:type="gramEnd"/>
        <w:r w:rsidRPr="00465FC0">
          <w:rPr>
            <w:rFonts w:ascii="Abadi" w:hAnsi="Abadi" w:cstheme="majorHAnsi"/>
          </w:rPr>
          <w:t xml:space="preserve"> (aprobado o no aprobado</w:t>
        </w:r>
      </w:ins>
      <w:r>
        <w:rPr>
          <w:rFonts w:ascii="Abadi" w:hAnsi="Abadi" w:cstheme="majorHAnsi"/>
        </w:rPr>
        <w:t>)).</w:t>
      </w:r>
    </w:p>
    <w:p w:rsidR="00465FC0" w:rsidRDefault="00465FC0" w:rsidP="00465FC0">
      <w:pPr>
        <w:jc w:val="both"/>
        <w:rPr>
          <w:rFonts w:ascii="Abadi" w:hAnsi="Abadi" w:cstheme="majorHAnsi"/>
        </w:rPr>
      </w:pPr>
      <w:r>
        <w:rPr>
          <w:rFonts w:ascii="Abadi" w:hAnsi="Abadi" w:cstheme="majorHAnsi"/>
        </w:rPr>
        <w:t xml:space="preserve">Ambos usuarios tienen </w:t>
      </w:r>
      <w:ins w:id="41" w:author="JESSICA SARAI GONZALEZ BAUTISTA" w:date="2018-09-28T01:23:00Z">
        <w:r w:rsidRPr="00465FC0">
          <w:rPr>
            <w:rFonts w:ascii="Abadi" w:hAnsi="Abadi" w:cstheme="majorHAnsi"/>
          </w:rPr>
          <w:t xml:space="preserve">una </w:t>
        </w:r>
      </w:ins>
      <w:r w:rsidR="00B3666D">
        <w:rPr>
          <w:rFonts w:ascii="Abadi" w:hAnsi="Abadi" w:cstheme="majorHAnsi"/>
        </w:rPr>
        <w:t>función</w:t>
      </w:r>
      <w:ins w:id="42" w:author="JESSICA SARAI GONZALEZ BAUTISTA" w:date="2018-09-28T01:23:00Z">
        <w:r w:rsidRPr="00465FC0">
          <w:rPr>
            <w:rFonts w:ascii="Abadi" w:hAnsi="Abadi" w:cstheme="majorHAnsi"/>
          </w:rPr>
          <w:t xml:space="preserve"> llamada “</w:t>
        </w:r>
      </w:ins>
      <w:r w:rsidR="00B3666D">
        <w:rPr>
          <w:rFonts w:ascii="Abadi" w:hAnsi="Abadi" w:cstheme="majorHAnsi"/>
        </w:rPr>
        <w:t>Modificar contraseña</w:t>
      </w:r>
      <w:ins w:id="43" w:author="JESSICA SARAI GONZALEZ BAUTISTA" w:date="2018-09-28T01:23:00Z">
        <w:r w:rsidRPr="00465FC0">
          <w:rPr>
            <w:rFonts w:ascii="Abadi" w:hAnsi="Abadi" w:cstheme="majorHAnsi"/>
          </w:rPr>
          <w:t xml:space="preserve">”, </w:t>
        </w:r>
      </w:ins>
      <w:r w:rsidR="00B3666D">
        <w:rPr>
          <w:rFonts w:ascii="Abadi" w:hAnsi="Abadi" w:cstheme="majorHAnsi"/>
        </w:rPr>
        <w:t xml:space="preserve">ingresando su contraseña actual y la contraseña nueva. </w:t>
      </w:r>
    </w:p>
    <w:p w:rsidR="00465FC0" w:rsidRPr="00465FC0" w:rsidRDefault="00465FC0" w:rsidP="00465FC0">
      <w:pPr>
        <w:jc w:val="center"/>
        <w:rPr>
          <w:rFonts w:ascii="Abadi" w:hAnsi="Abadi" w:cstheme="majorHAnsi"/>
          <w:b/>
        </w:rPr>
      </w:pPr>
      <w:r w:rsidRPr="00465FC0">
        <w:rPr>
          <w:rFonts w:ascii="Abadi" w:hAnsi="Abadi" w:cstheme="majorHAnsi"/>
          <w:b/>
        </w:rPr>
        <w:t>Escenario</w:t>
      </w:r>
    </w:p>
    <w:p w:rsidR="009302B0" w:rsidRDefault="009302B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Empleado:</w:t>
      </w:r>
    </w:p>
    <w:p w:rsidR="00BF61B5" w:rsidRDefault="00465FC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Las personas que deseen trabajar en la </w:t>
      </w:r>
      <w:proofErr w:type="gramStart"/>
      <w:r w:rsidR="00222D98">
        <w:rPr>
          <w:rFonts w:ascii="Abadi" w:hAnsi="Abadi"/>
        </w:rPr>
        <w:t>empresa,</w:t>
      </w:r>
      <w:proofErr w:type="gramEnd"/>
      <w:r>
        <w:rPr>
          <w:rFonts w:ascii="Abadi" w:hAnsi="Abadi"/>
        </w:rPr>
        <w:t xml:space="preserve"> tendrán que ir </w:t>
      </w:r>
      <w:r w:rsidR="00883AB6">
        <w:rPr>
          <w:rFonts w:ascii="Abadi" w:hAnsi="Abadi"/>
        </w:rPr>
        <w:t>a dicha sucursal para que el administrador pueda tomar sus datos</w:t>
      </w:r>
      <w:r w:rsidR="00BF61B5">
        <w:rPr>
          <w:rFonts w:ascii="Abadi" w:hAnsi="Abadi"/>
        </w:rPr>
        <w:t xml:space="preserve"> (nombre, apellido paterno, apellido materno</w:t>
      </w:r>
      <w:r w:rsidR="00B3666D">
        <w:rPr>
          <w:rFonts w:ascii="Abadi" w:hAnsi="Abadi"/>
        </w:rPr>
        <w:t>, correo electrónico Gmail</w:t>
      </w:r>
      <w:r w:rsidR="00BF61B5">
        <w:rPr>
          <w:rFonts w:ascii="Abadi" w:hAnsi="Abadi"/>
        </w:rPr>
        <w:t>)</w:t>
      </w:r>
      <w:r w:rsidR="00883AB6">
        <w:rPr>
          <w:rFonts w:ascii="Abadi" w:hAnsi="Abadi"/>
        </w:rPr>
        <w:t xml:space="preserve"> y agregarlos a la base de datos </w:t>
      </w:r>
      <w:r w:rsidR="00883AB6" w:rsidRPr="005C7825">
        <w:rPr>
          <w:rFonts w:ascii="Abadi" w:hAnsi="Abadi"/>
          <w:b/>
        </w:rPr>
        <w:t>(RF</w:t>
      </w:r>
      <w:r w:rsidR="00E76762" w:rsidRPr="005C7825">
        <w:rPr>
          <w:rFonts w:ascii="Abadi" w:hAnsi="Abadi"/>
          <w:b/>
        </w:rPr>
        <w:t xml:space="preserve"> </w:t>
      </w:r>
      <w:r w:rsidR="00B3666D">
        <w:rPr>
          <w:rFonts w:ascii="Abadi" w:hAnsi="Abadi"/>
          <w:b/>
        </w:rPr>
        <w:t>2.1</w:t>
      </w:r>
      <w:r w:rsidR="00883AB6" w:rsidRPr="005C7825">
        <w:rPr>
          <w:rFonts w:ascii="Abadi" w:hAnsi="Abadi"/>
          <w:b/>
        </w:rPr>
        <w:t>)</w:t>
      </w:r>
      <w:r w:rsidR="00883AB6">
        <w:rPr>
          <w:rFonts w:ascii="Abadi" w:hAnsi="Abadi"/>
        </w:rPr>
        <w:t>.</w:t>
      </w:r>
    </w:p>
    <w:p w:rsidR="00B3666D" w:rsidRDefault="00B3666D" w:rsidP="00465FC0">
      <w:pPr>
        <w:spacing w:after="0"/>
        <w:jc w:val="both"/>
        <w:rPr>
          <w:rFonts w:ascii="Abadi" w:hAnsi="Abadi"/>
        </w:rPr>
      </w:pPr>
    </w:p>
    <w:p w:rsidR="00B3666D" w:rsidRDefault="00B3666D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El sistema enviará al empleado un correo con los datos de matrícula, contraseña y nombre.</w:t>
      </w:r>
    </w:p>
    <w:p w:rsidR="00B3666D" w:rsidRDefault="00B3666D" w:rsidP="00465FC0">
      <w:pPr>
        <w:spacing w:after="0"/>
        <w:jc w:val="both"/>
        <w:rPr>
          <w:rFonts w:ascii="Abadi" w:hAnsi="Abadi"/>
        </w:rPr>
      </w:pPr>
    </w:p>
    <w:p w:rsidR="00C11ACA" w:rsidRDefault="00BF61B5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El empleado abre el programa y saldrá una ventana de </w:t>
      </w:r>
      <w:proofErr w:type="spellStart"/>
      <w:r>
        <w:rPr>
          <w:rFonts w:ascii="Abadi" w:hAnsi="Abadi"/>
        </w:rPr>
        <w:t>login</w:t>
      </w:r>
      <w:proofErr w:type="spellEnd"/>
      <w:r>
        <w:rPr>
          <w:rFonts w:ascii="Abadi" w:hAnsi="Abadi"/>
        </w:rPr>
        <w:t xml:space="preserve">, </w:t>
      </w:r>
      <w:r w:rsidR="00CF056E">
        <w:rPr>
          <w:rFonts w:ascii="Abadi" w:hAnsi="Abadi"/>
        </w:rPr>
        <w:t xml:space="preserve">donde </w:t>
      </w:r>
      <w:r>
        <w:rPr>
          <w:rFonts w:ascii="Abadi" w:hAnsi="Abadi"/>
        </w:rPr>
        <w:t xml:space="preserve">ingresa sus datos correspondientes y el sistema los valida </w:t>
      </w:r>
      <w:r w:rsidRPr="005C7825">
        <w:rPr>
          <w:rFonts w:ascii="Abadi" w:hAnsi="Abadi"/>
          <w:b/>
        </w:rPr>
        <w:t xml:space="preserve">(RF </w:t>
      </w:r>
      <w:r w:rsidR="00B3666D">
        <w:rPr>
          <w:rFonts w:ascii="Abadi" w:hAnsi="Abadi"/>
          <w:b/>
        </w:rPr>
        <w:t>1</w:t>
      </w:r>
      <w:r w:rsidRPr="005C7825">
        <w:rPr>
          <w:rFonts w:ascii="Abadi" w:hAnsi="Abadi"/>
          <w:b/>
        </w:rPr>
        <w:t>)</w:t>
      </w:r>
      <w:r>
        <w:rPr>
          <w:rFonts w:ascii="Abadi" w:hAnsi="Abadi"/>
        </w:rPr>
        <w:t>.</w:t>
      </w:r>
    </w:p>
    <w:p w:rsidR="00B3666D" w:rsidRDefault="00B3666D" w:rsidP="00465FC0">
      <w:pPr>
        <w:spacing w:after="0"/>
        <w:jc w:val="both"/>
        <w:rPr>
          <w:rFonts w:ascii="Abadi" w:hAnsi="Abadi"/>
        </w:rPr>
      </w:pPr>
    </w:p>
    <w:p w:rsidR="009302B0" w:rsidRDefault="00C11ACA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Si el sistema valida que es empleado entonces </w:t>
      </w:r>
      <w:r w:rsidR="009302B0">
        <w:rPr>
          <w:rFonts w:ascii="Abadi" w:hAnsi="Abadi"/>
        </w:rPr>
        <w:t xml:space="preserve">tiene las funciones de leer documentación, realizar quiz o ver su perfil </w:t>
      </w:r>
      <w:r w:rsidR="009302B0" w:rsidRPr="009302B0">
        <w:rPr>
          <w:rFonts w:ascii="Abadi" w:hAnsi="Abadi"/>
          <w:b/>
        </w:rPr>
        <w:t>(RF 3).</w:t>
      </w:r>
    </w:p>
    <w:p w:rsidR="009302B0" w:rsidRDefault="009302B0" w:rsidP="00465FC0">
      <w:pPr>
        <w:spacing w:after="0"/>
        <w:jc w:val="both"/>
        <w:rPr>
          <w:rFonts w:ascii="Abadi" w:hAnsi="Abadi"/>
        </w:rPr>
      </w:pPr>
    </w:p>
    <w:p w:rsidR="00B3666D" w:rsidRDefault="009302B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E</w:t>
      </w:r>
      <w:r w:rsidR="00C11ACA">
        <w:rPr>
          <w:rFonts w:ascii="Abadi" w:hAnsi="Abadi"/>
        </w:rPr>
        <w:t>ste</w:t>
      </w:r>
      <w:r w:rsidR="005C7825">
        <w:rPr>
          <w:rFonts w:ascii="Abadi" w:hAnsi="Abadi"/>
        </w:rPr>
        <w:t xml:space="preserve"> </w:t>
      </w:r>
      <w:r w:rsidR="00222D98">
        <w:rPr>
          <w:rFonts w:ascii="Abadi" w:hAnsi="Abadi"/>
        </w:rPr>
        <w:t xml:space="preserve">puede o no leer los documentos habilitados antes de realizar el quiz, para una mayor calificación </w:t>
      </w:r>
      <w:r w:rsidR="00222D98" w:rsidRPr="00C11ACA">
        <w:rPr>
          <w:rFonts w:ascii="Abadi" w:hAnsi="Abadi"/>
          <w:b/>
        </w:rPr>
        <w:t xml:space="preserve">(RF </w:t>
      </w:r>
      <w:r w:rsidR="00B3666D">
        <w:rPr>
          <w:rFonts w:ascii="Abadi" w:hAnsi="Abadi"/>
          <w:b/>
        </w:rPr>
        <w:t>3.1</w:t>
      </w:r>
      <w:r w:rsidR="00222D98" w:rsidRPr="00C11ACA">
        <w:rPr>
          <w:rFonts w:ascii="Abadi" w:hAnsi="Abadi"/>
          <w:b/>
        </w:rPr>
        <w:t>)</w:t>
      </w:r>
      <w:r w:rsidR="00222D98">
        <w:rPr>
          <w:rFonts w:ascii="Abadi" w:hAnsi="Abadi"/>
        </w:rPr>
        <w:t xml:space="preserve">. </w:t>
      </w:r>
    </w:p>
    <w:p w:rsidR="00B3666D" w:rsidRDefault="00B3666D" w:rsidP="00465FC0">
      <w:pPr>
        <w:spacing w:after="0"/>
        <w:jc w:val="both"/>
        <w:rPr>
          <w:rFonts w:ascii="Abadi" w:hAnsi="Abadi"/>
        </w:rPr>
      </w:pPr>
    </w:p>
    <w:p w:rsidR="00B3666D" w:rsidRDefault="009302B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En la</w:t>
      </w:r>
      <w:r w:rsidR="00222D98">
        <w:rPr>
          <w:rFonts w:ascii="Abadi" w:hAnsi="Abadi"/>
        </w:rPr>
        <w:t xml:space="preserve"> </w:t>
      </w:r>
      <w:r w:rsidR="00DA3AEB">
        <w:rPr>
          <w:rFonts w:ascii="Abadi" w:hAnsi="Abadi"/>
        </w:rPr>
        <w:t>función</w:t>
      </w:r>
      <w:r w:rsidR="00222D98">
        <w:rPr>
          <w:rFonts w:ascii="Abadi" w:hAnsi="Abadi"/>
        </w:rPr>
        <w:t xml:space="preserve"> de realizar quiz, </w:t>
      </w:r>
      <w:r>
        <w:rPr>
          <w:rFonts w:ascii="Abadi" w:hAnsi="Abadi"/>
        </w:rPr>
        <w:t>se muestra</w:t>
      </w:r>
      <w:r w:rsidR="00222D98">
        <w:rPr>
          <w:rFonts w:ascii="Abadi" w:hAnsi="Abadi"/>
        </w:rPr>
        <w:t xml:space="preserve"> </w:t>
      </w:r>
      <w:r w:rsidR="00BE2E6A">
        <w:rPr>
          <w:rFonts w:ascii="Abadi" w:hAnsi="Abadi"/>
        </w:rPr>
        <w:t xml:space="preserve">una tabla de todos los </w:t>
      </w:r>
      <w:proofErr w:type="spellStart"/>
      <w:r w:rsidR="00BE2E6A">
        <w:rPr>
          <w:rFonts w:ascii="Abadi" w:hAnsi="Abadi"/>
        </w:rPr>
        <w:t>quizzes</w:t>
      </w:r>
      <w:proofErr w:type="spellEnd"/>
      <w:r w:rsidR="00BE2E6A">
        <w:rPr>
          <w:rFonts w:ascii="Abadi" w:hAnsi="Abadi"/>
        </w:rPr>
        <w:t xml:space="preserve"> </w:t>
      </w:r>
      <w:r w:rsidR="00222D98">
        <w:rPr>
          <w:rFonts w:ascii="Abadi" w:hAnsi="Abadi"/>
        </w:rPr>
        <w:t xml:space="preserve">y cada uno tiene </w:t>
      </w:r>
      <w:r>
        <w:rPr>
          <w:rFonts w:ascii="Abadi" w:hAnsi="Abadi"/>
        </w:rPr>
        <w:t xml:space="preserve">sus </w:t>
      </w:r>
      <w:r w:rsidR="00222D98">
        <w:rPr>
          <w:rFonts w:ascii="Abadi" w:hAnsi="Abadi"/>
        </w:rPr>
        <w:t>preguntas con diferente descripción, número de intentos, tipos de respuestas, fecha de inicio y de finalización, pero debe de real</w:t>
      </w:r>
      <w:r w:rsidR="00DA3AEB">
        <w:rPr>
          <w:rFonts w:ascii="Abadi" w:hAnsi="Abadi"/>
        </w:rPr>
        <w:t>izarlos.</w:t>
      </w:r>
      <w:r w:rsidR="00C11ACA">
        <w:rPr>
          <w:rFonts w:ascii="Abadi" w:hAnsi="Abadi"/>
        </w:rPr>
        <w:t xml:space="preserve"> </w:t>
      </w:r>
      <w:r w:rsidR="00222D98" w:rsidRPr="00C11ACA">
        <w:rPr>
          <w:rFonts w:ascii="Abadi" w:hAnsi="Abadi"/>
          <w:b/>
        </w:rPr>
        <w:t xml:space="preserve">(RF </w:t>
      </w:r>
      <w:r w:rsidR="00DA3AEB">
        <w:rPr>
          <w:rFonts w:ascii="Abadi" w:hAnsi="Abadi"/>
          <w:b/>
        </w:rPr>
        <w:t>3.2</w:t>
      </w:r>
      <w:r w:rsidR="00222D98" w:rsidRPr="00C11ACA">
        <w:rPr>
          <w:rFonts w:ascii="Abadi" w:hAnsi="Abadi"/>
          <w:b/>
        </w:rPr>
        <w:t>)</w:t>
      </w:r>
      <w:r w:rsidR="00B3666D">
        <w:rPr>
          <w:rFonts w:ascii="Abadi" w:hAnsi="Abadi"/>
        </w:rPr>
        <w:t>.</w:t>
      </w:r>
    </w:p>
    <w:p w:rsidR="00DA3AEB" w:rsidRDefault="00DA3AEB" w:rsidP="00465FC0">
      <w:pPr>
        <w:spacing w:after="0"/>
        <w:jc w:val="both"/>
        <w:rPr>
          <w:rFonts w:ascii="Abadi" w:hAnsi="Abadi"/>
        </w:rPr>
      </w:pPr>
    </w:p>
    <w:p w:rsidR="00222D98" w:rsidRDefault="00B3666D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A</w:t>
      </w:r>
      <w:r w:rsidR="00222D98">
        <w:rPr>
          <w:rFonts w:ascii="Abadi" w:hAnsi="Abadi"/>
        </w:rPr>
        <w:t xml:space="preserve">l finalizar cada quiz, le saldrá un mensaje con su calificación y </w:t>
      </w:r>
      <w:proofErr w:type="gramStart"/>
      <w:r w:rsidR="00222D98">
        <w:rPr>
          <w:rFonts w:ascii="Abadi" w:hAnsi="Abadi"/>
        </w:rPr>
        <w:t>status</w:t>
      </w:r>
      <w:proofErr w:type="gramEnd"/>
      <w:r w:rsidR="00222D98">
        <w:rPr>
          <w:rFonts w:ascii="Abadi" w:hAnsi="Abadi"/>
        </w:rPr>
        <w:t xml:space="preserve"> (aprobado o no aprobado), en dado caso de que la pregunta que respondió fue abierta, el sistema enviará un mensaje de </w:t>
      </w:r>
      <w:r w:rsidR="00222D98">
        <w:rPr>
          <w:rFonts w:ascii="Abadi" w:hAnsi="Abadi"/>
        </w:rPr>
        <w:lastRenderedPageBreak/>
        <w:t>“</w:t>
      </w:r>
      <w:r w:rsidR="00BE2E6A">
        <w:rPr>
          <w:rFonts w:ascii="Abadi" w:hAnsi="Abadi"/>
        </w:rPr>
        <w:t>Su calificación estará en la sección de Perfil del inicio, en el transcurso de una semana, por favor, revíselo”.</w:t>
      </w:r>
      <w:r w:rsidR="0039206E">
        <w:rPr>
          <w:rFonts w:ascii="Abadi" w:hAnsi="Abadi"/>
        </w:rPr>
        <w:t xml:space="preserve"> De igual forma, si el empleado no aprobó el quiz, entonces se muestra el número de intento</w:t>
      </w:r>
      <w:r w:rsidR="009302B0">
        <w:rPr>
          <w:rFonts w:ascii="Abadi" w:hAnsi="Abadi"/>
        </w:rPr>
        <w:t>s</w:t>
      </w:r>
      <w:r w:rsidR="0039206E">
        <w:rPr>
          <w:rFonts w:ascii="Abadi" w:hAnsi="Abadi"/>
        </w:rPr>
        <w:t xml:space="preserve"> que le falta. </w:t>
      </w:r>
    </w:p>
    <w:p w:rsidR="00B3666D" w:rsidRDefault="00B3666D" w:rsidP="00465FC0">
      <w:pPr>
        <w:spacing w:after="0"/>
        <w:jc w:val="both"/>
        <w:rPr>
          <w:rFonts w:ascii="Abadi" w:hAnsi="Abadi"/>
        </w:rPr>
      </w:pPr>
    </w:p>
    <w:p w:rsidR="0039206E" w:rsidRPr="0039206E" w:rsidRDefault="009302B0" w:rsidP="00465FC0">
      <w:pPr>
        <w:spacing w:after="0"/>
        <w:jc w:val="both"/>
        <w:rPr>
          <w:rFonts w:ascii="Abadi" w:hAnsi="Abadi"/>
          <w:b/>
        </w:rPr>
      </w:pPr>
      <w:r>
        <w:rPr>
          <w:rFonts w:ascii="Abadi" w:hAnsi="Abadi"/>
        </w:rPr>
        <w:t>El empleado puede ver sus avances en la sección Perfil, el cual tiene una tabla</w:t>
      </w:r>
      <w:r>
        <w:rPr>
          <w:rFonts w:ascii="Abadi" w:hAnsi="Abadi"/>
        </w:rPr>
        <w:t xml:space="preserve">, </w:t>
      </w:r>
      <w:r>
        <w:rPr>
          <w:rFonts w:ascii="Abadi" w:hAnsi="Abadi"/>
        </w:rPr>
        <w:t xml:space="preserve">los nombres de los </w:t>
      </w:r>
      <w:proofErr w:type="spellStart"/>
      <w:r>
        <w:rPr>
          <w:rFonts w:ascii="Abadi" w:hAnsi="Abadi"/>
        </w:rPr>
        <w:t>quizzes</w:t>
      </w:r>
      <w:proofErr w:type="spellEnd"/>
      <w:r>
        <w:rPr>
          <w:rFonts w:ascii="Abadi" w:hAnsi="Abadi"/>
        </w:rPr>
        <w:t xml:space="preserve">, el </w:t>
      </w:r>
      <w:proofErr w:type="spellStart"/>
      <w:r>
        <w:rPr>
          <w:rFonts w:ascii="Abadi" w:hAnsi="Abadi"/>
        </w:rPr>
        <w:t>dia</w:t>
      </w:r>
      <w:proofErr w:type="spellEnd"/>
      <w:r>
        <w:rPr>
          <w:rFonts w:ascii="Abadi" w:hAnsi="Abadi"/>
        </w:rPr>
        <w:t xml:space="preserve"> que ha presentado, la hora presentada, su respectiva calificación y </w:t>
      </w:r>
      <w:proofErr w:type="gramStart"/>
      <w:r>
        <w:rPr>
          <w:rFonts w:ascii="Abadi" w:hAnsi="Abadi"/>
        </w:rPr>
        <w:t>status</w:t>
      </w:r>
      <w:proofErr w:type="gramEnd"/>
      <w:r>
        <w:rPr>
          <w:rFonts w:ascii="Abadi" w:hAnsi="Abadi"/>
        </w:rPr>
        <w:t xml:space="preserve"> </w:t>
      </w:r>
      <w:r w:rsidRPr="0039206E">
        <w:rPr>
          <w:rFonts w:ascii="Abadi" w:hAnsi="Abadi"/>
          <w:b/>
        </w:rPr>
        <w:t>(R</w:t>
      </w:r>
      <w:r>
        <w:rPr>
          <w:rFonts w:ascii="Abadi" w:hAnsi="Abadi"/>
          <w:b/>
        </w:rPr>
        <w:t>F 3.3</w:t>
      </w:r>
      <w:r>
        <w:rPr>
          <w:rFonts w:ascii="Abadi" w:hAnsi="Abadi"/>
          <w:b/>
        </w:rPr>
        <w:t xml:space="preserve">), </w:t>
      </w:r>
      <w:r w:rsidRPr="009302B0">
        <w:rPr>
          <w:rFonts w:ascii="Abadi" w:hAnsi="Abadi"/>
        </w:rPr>
        <w:t>en esa misma sección, el empleado puede</w:t>
      </w:r>
      <w:r w:rsidR="00C11ACA">
        <w:rPr>
          <w:rFonts w:ascii="Abadi" w:hAnsi="Abadi"/>
        </w:rPr>
        <w:t xml:space="preserve"> modificar su contraseña</w:t>
      </w:r>
      <w:r w:rsidR="00DA3AEB">
        <w:rPr>
          <w:rFonts w:ascii="Abadi" w:hAnsi="Abadi"/>
        </w:rPr>
        <w:t xml:space="preserve">, </w:t>
      </w:r>
      <w:r w:rsidR="00C11ACA">
        <w:rPr>
          <w:rFonts w:ascii="Abadi" w:hAnsi="Abadi"/>
        </w:rPr>
        <w:t xml:space="preserve">seleccionar </w:t>
      </w:r>
      <w:r w:rsidR="00DA3AEB">
        <w:rPr>
          <w:rFonts w:ascii="Abadi" w:hAnsi="Abadi"/>
        </w:rPr>
        <w:t>“Modificar contraseña”</w:t>
      </w:r>
      <w:r w:rsidR="00C11ACA">
        <w:rPr>
          <w:rFonts w:ascii="Abadi" w:hAnsi="Abadi"/>
        </w:rPr>
        <w:t xml:space="preserve">, </w:t>
      </w:r>
      <w:r>
        <w:rPr>
          <w:rFonts w:ascii="Abadi" w:hAnsi="Abadi"/>
        </w:rPr>
        <w:t>donde i</w:t>
      </w:r>
      <w:r w:rsidR="00C11ACA">
        <w:rPr>
          <w:rFonts w:ascii="Abadi" w:hAnsi="Abadi"/>
        </w:rPr>
        <w:t xml:space="preserve">ngresa la contraseña actual </w:t>
      </w:r>
      <w:r w:rsidR="0039206E">
        <w:rPr>
          <w:rFonts w:ascii="Abadi" w:hAnsi="Abadi"/>
        </w:rPr>
        <w:t>y la contraseña nu</w:t>
      </w:r>
      <w:r>
        <w:rPr>
          <w:rFonts w:ascii="Abadi" w:hAnsi="Abadi"/>
        </w:rPr>
        <w:t xml:space="preserve">eva </w:t>
      </w:r>
      <w:r w:rsidRPr="0039206E">
        <w:rPr>
          <w:rFonts w:ascii="Abadi" w:hAnsi="Abadi"/>
          <w:b/>
        </w:rPr>
        <w:t xml:space="preserve">(RF </w:t>
      </w:r>
      <w:r>
        <w:rPr>
          <w:rFonts w:ascii="Abadi" w:hAnsi="Abadi"/>
          <w:b/>
        </w:rPr>
        <w:t>3.3.1</w:t>
      </w:r>
      <w:r w:rsidRPr="0039206E">
        <w:rPr>
          <w:rFonts w:ascii="Abadi" w:hAnsi="Abadi"/>
          <w:b/>
        </w:rPr>
        <w:t>)</w:t>
      </w:r>
      <w:r>
        <w:rPr>
          <w:rFonts w:ascii="Abadi" w:hAnsi="Abadi"/>
        </w:rPr>
        <w:t>.</w:t>
      </w:r>
    </w:p>
    <w:p w:rsidR="0039206E" w:rsidRDefault="0039206E" w:rsidP="00465FC0">
      <w:pPr>
        <w:spacing w:after="0"/>
        <w:jc w:val="both"/>
        <w:rPr>
          <w:rFonts w:ascii="Abadi" w:hAnsi="Abadi"/>
        </w:rPr>
      </w:pPr>
    </w:p>
    <w:p w:rsidR="009302B0" w:rsidRDefault="009302B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Administrador: </w:t>
      </w:r>
    </w:p>
    <w:p w:rsidR="00CE6890" w:rsidRDefault="009302B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Su contraseña, matrícula y correo electrónico Gmail, ya debe de estar </w:t>
      </w:r>
      <w:r w:rsidR="00CE6890">
        <w:rPr>
          <w:rFonts w:ascii="Abadi" w:hAnsi="Abadi"/>
        </w:rPr>
        <w:t>previamente dado de alta en el sistema.</w:t>
      </w:r>
    </w:p>
    <w:p w:rsidR="00CE6890" w:rsidRDefault="00CE6890" w:rsidP="00465FC0">
      <w:pPr>
        <w:spacing w:after="0"/>
        <w:jc w:val="both"/>
        <w:rPr>
          <w:rFonts w:ascii="Abadi" w:hAnsi="Abadi"/>
        </w:rPr>
      </w:pPr>
    </w:p>
    <w:p w:rsidR="00CE6890" w:rsidRDefault="00CE689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El administrador tiene las funciones </w:t>
      </w:r>
      <w:r w:rsidRPr="00CE6890">
        <w:rPr>
          <w:rFonts w:ascii="Abadi" w:hAnsi="Abadi"/>
          <w:b/>
        </w:rPr>
        <w:t>(RF 2)</w:t>
      </w:r>
      <w:r>
        <w:rPr>
          <w:rFonts w:ascii="Abadi" w:hAnsi="Abadi"/>
        </w:rPr>
        <w:t xml:space="preserve"> de:</w:t>
      </w:r>
    </w:p>
    <w:p w:rsidR="00CE6890" w:rsidRDefault="00CE689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Referente al empleado: agregar, eliminar, buscar, consultar y modificar.</w:t>
      </w:r>
    </w:p>
    <w:p w:rsidR="00CE6890" w:rsidRDefault="00CE689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Referente a quiz: agregar, eliminar, modificar, crear pregunta, crear respuesta y sus respectivas modificaciones. </w:t>
      </w:r>
    </w:p>
    <w:p w:rsidR="00CE6890" w:rsidRDefault="00CE689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Referente a los documentos: agregar, eliminar y modificar.</w:t>
      </w:r>
    </w:p>
    <w:p w:rsidR="00CE6890" w:rsidRDefault="00CE689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>Referente a la seguridad: modificar su contraseña.</w:t>
      </w:r>
    </w:p>
    <w:p w:rsidR="00CE6890" w:rsidRDefault="00CE6890" w:rsidP="00465FC0">
      <w:pPr>
        <w:spacing w:after="0"/>
        <w:jc w:val="both"/>
        <w:rPr>
          <w:rFonts w:ascii="Abadi" w:hAnsi="Abadi"/>
        </w:rPr>
      </w:pPr>
    </w:p>
    <w:p w:rsidR="00CE6890" w:rsidRDefault="00CE6890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El administrador desea agregar a un nuevo empleado, entonces se va a la sección “Empleados” y selecciona la función, en donde debe ingresar la matrícula, contraseña, nombres, apellido paterno, apellido materno y correo electrónico Gmail. </w:t>
      </w:r>
      <w:r w:rsidRPr="00CE6890">
        <w:rPr>
          <w:rFonts w:ascii="Abadi" w:hAnsi="Abadi"/>
          <w:b/>
        </w:rPr>
        <w:t>(RF 2.1)</w:t>
      </w:r>
      <w:r w:rsidR="00303297">
        <w:rPr>
          <w:rFonts w:ascii="Abadi" w:hAnsi="Abadi"/>
          <w:b/>
        </w:rPr>
        <w:t>.</w:t>
      </w:r>
      <w:r w:rsidR="00303297" w:rsidRPr="00303297">
        <w:rPr>
          <w:rFonts w:ascii="Abadi" w:hAnsi="Abadi"/>
        </w:rPr>
        <w:t xml:space="preserve"> Al igual que puede eliminar</w:t>
      </w:r>
      <w:r w:rsidR="00303297">
        <w:rPr>
          <w:rFonts w:ascii="Abadi" w:hAnsi="Abadi"/>
          <w:b/>
        </w:rPr>
        <w:t xml:space="preserve"> (RF 2.2) </w:t>
      </w:r>
      <w:r w:rsidR="00303297" w:rsidRPr="00303297">
        <w:rPr>
          <w:rFonts w:ascii="Abadi" w:hAnsi="Abadi"/>
        </w:rPr>
        <w:t>o modificar los campos del empleado</w:t>
      </w:r>
      <w:r w:rsidR="00303297">
        <w:rPr>
          <w:rFonts w:ascii="Abadi" w:hAnsi="Abadi"/>
          <w:b/>
        </w:rPr>
        <w:t xml:space="preserve"> (RF 2.3), </w:t>
      </w:r>
      <w:r w:rsidR="00303297" w:rsidRPr="00303297">
        <w:rPr>
          <w:rFonts w:ascii="Abadi" w:hAnsi="Abadi"/>
        </w:rPr>
        <w:t xml:space="preserve">previamente debe de buscar al empleado en una tabla o buscarlo directamente ingresando la matrícula en el campo correspondiente </w:t>
      </w:r>
      <w:r w:rsidR="00303297">
        <w:rPr>
          <w:rFonts w:ascii="Abadi" w:hAnsi="Abadi"/>
          <w:b/>
        </w:rPr>
        <w:t>(RF 2.4).</w:t>
      </w:r>
    </w:p>
    <w:p w:rsidR="00CE6890" w:rsidRDefault="00CE6890" w:rsidP="00465FC0">
      <w:pPr>
        <w:spacing w:after="0"/>
        <w:jc w:val="both"/>
        <w:rPr>
          <w:rFonts w:ascii="Abadi" w:hAnsi="Abadi"/>
        </w:rPr>
      </w:pPr>
    </w:p>
    <w:p w:rsidR="00DA3AEB" w:rsidRDefault="00CE6890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 xml:space="preserve">El administrador </w:t>
      </w:r>
      <w:r w:rsidR="001C4DBC">
        <w:rPr>
          <w:rFonts w:ascii="Abadi" w:hAnsi="Abadi"/>
          <w:lang w:val="es-MX"/>
        </w:rPr>
        <w:t xml:space="preserve">puede agregar </w:t>
      </w:r>
      <w:proofErr w:type="spellStart"/>
      <w:r w:rsidR="001C4DBC">
        <w:rPr>
          <w:rFonts w:ascii="Abadi" w:hAnsi="Abadi"/>
          <w:lang w:val="es-MX"/>
        </w:rPr>
        <w:t>quizzes</w:t>
      </w:r>
      <w:proofErr w:type="spellEnd"/>
      <w:r w:rsidR="001C4DBC">
        <w:rPr>
          <w:rFonts w:ascii="Abadi" w:hAnsi="Abadi"/>
          <w:lang w:val="es-MX"/>
        </w:rPr>
        <w:t xml:space="preserve"> con su respectivo nombre, descripción, modo de calificación, la fecha de inicio y finalización, tiempo limite cuando se empieza </w:t>
      </w:r>
      <w:r w:rsidR="001C4DBC" w:rsidRPr="000D36EB">
        <w:rPr>
          <w:rFonts w:ascii="Abadi" w:hAnsi="Abadi"/>
          <w:b/>
          <w:lang w:val="es-MX"/>
        </w:rPr>
        <w:t xml:space="preserve">(RF </w:t>
      </w:r>
      <w:r w:rsidR="00DA3AEB">
        <w:rPr>
          <w:rFonts w:ascii="Abadi" w:hAnsi="Abadi"/>
          <w:b/>
          <w:lang w:val="es-MX"/>
        </w:rPr>
        <w:t>2.5</w:t>
      </w:r>
      <w:r w:rsidR="001C4DBC" w:rsidRPr="000D36EB">
        <w:rPr>
          <w:rFonts w:ascii="Abadi" w:hAnsi="Abadi"/>
          <w:b/>
          <w:lang w:val="es-MX"/>
        </w:rPr>
        <w:t>)</w:t>
      </w:r>
      <w:r w:rsidR="001C4DBC">
        <w:rPr>
          <w:rFonts w:ascii="Abadi" w:hAnsi="Abadi"/>
          <w:lang w:val="es-MX"/>
        </w:rPr>
        <w:t>.</w:t>
      </w:r>
    </w:p>
    <w:p w:rsidR="00CE6890" w:rsidRDefault="00CE6890" w:rsidP="00465FC0">
      <w:pPr>
        <w:spacing w:after="0"/>
        <w:jc w:val="both"/>
        <w:rPr>
          <w:rFonts w:ascii="Abadi" w:hAnsi="Abadi"/>
          <w:lang w:val="es-MX"/>
        </w:rPr>
      </w:pPr>
    </w:p>
    <w:p w:rsidR="00CE6890" w:rsidRDefault="00CE6890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 xml:space="preserve">Al igual que puede eliminar </w:t>
      </w:r>
      <w:r w:rsidRPr="00CE6890">
        <w:rPr>
          <w:rFonts w:ascii="Abadi" w:hAnsi="Abadi"/>
          <w:b/>
          <w:lang w:val="es-MX"/>
        </w:rPr>
        <w:t>(RF 2.6)</w:t>
      </w:r>
      <w:r>
        <w:rPr>
          <w:rFonts w:ascii="Abadi" w:hAnsi="Abadi"/>
          <w:lang w:val="es-MX"/>
        </w:rPr>
        <w:t xml:space="preserve"> y modificar los campos de los </w:t>
      </w:r>
      <w:proofErr w:type="spellStart"/>
      <w:r>
        <w:rPr>
          <w:rFonts w:ascii="Abadi" w:hAnsi="Abadi"/>
          <w:lang w:val="es-MX"/>
        </w:rPr>
        <w:t>quizzes</w:t>
      </w:r>
      <w:proofErr w:type="spellEnd"/>
      <w:r>
        <w:rPr>
          <w:rFonts w:ascii="Abadi" w:hAnsi="Abadi"/>
          <w:lang w:val="es-MX"/>
        </w:rPr>
        <w:t xml:space="preserve"> </w:t>
      </w:r>
      <w:r w:rsidRPr="00CE6890">
        <w:rPr>
          <w:rFonts w:ascii="Abadi" w:hAnsi="Abadi"/>
          <w:b/>
          <w:lang w:val="es-MX"/>
        </w:rPr>
        <w:t>(</w:t>
      </w:r>
      <w:r>
        <w:rPr>
          <w:rFonts w:ascii="Abadi" w:hAnsi="Abadi"/>
          <w:b/>
          <w:lang w:val="es-MX"/>
        </w:rPr>
        <w:t xml:space="preserve">RF </w:t>
      </w:r>
      <w:r w:rsidRPr="00CE6890">
        <w:rPr>
          <w:rFonts w:ascii="Abadi" w:hAnsi="Abadi"/>
          <w:b/>
          <w:lang w:val="es-MX"/>
        </w:rPr>
        <w:t>2.7)</w:t>
      </w:r>
      <w:r>
        <w:rPr>
          <w:rFonts w:ascii="Abadi" w:hAnsi="Abadi"/>
          <w:lang w:val="es-MX"/>
        </w:rPr>
        <w:t>.</w:t>
      </w:r>
    </w:p>
    <w:p w:rsidR="00DA3AEB" w:rsidRDefault="00DA3AEB" w:rsidP="00465FC0">
      <w:pPr>
        <w:spacing w:after="0"/>
        <w:jc w:val="both"/>
        <w:rPr>
          <w:rFonts w:ascii="Abadi" w:hAnsi="Abadi"/>
          <w:lang w:val="es-MX"/>
        </w:rPr>
      </w:pPr>
    </w:p>
    <w:p w:rsidR="00DA3AEB" w:rsidRDefault="00DA3AEB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 xml:space="preserve">El administrador puede agregar preguntas con sus respectivos </w:t>
      </w:r>
      <w:proofErr w:type="spellStart"/>
      <w:r>
        <w:rPr>
          <w:rFonts w:ascii="Abadi" w:hAnsi="Abadi"/>
          <w:lang w:val="es-MX"/>
        </w:rPr>
        <w:t>quizzes</w:t>
      </w:r>
      <w:proofErr w:type="spellEnd"/>
      <w:r w:rsidR="00BB3413">
        <w:rPr>
          <w:rFonts w:ascii="Abadi" w:hAnsi="Abadi"/>
          <w:lang w:val="es-MX"/>
        </w:rPr>
        <w:t xml:space="preserve"> </w:t>
      </w:r>
      <w:r w:rsidR="00BB3413" w:rsidRPr="00BB3413">
        <w:rPr>
          <w:rFonts w:ascii="Abadi" w:hAnsi="Abadi"/>
          <w:b/>
          <w:lang w:val="es-MX"/>
        </w:rPr>
        <w:t>(RF 2.</w:t>
      </w:r>
      <w:r w:rsidR="00303297">
        <w:rPr>
          <w:rFonts w:ascii="Abadi" w:hAnsi="Abadi"/>
          <w:b/>
          <w:lang w:val="es-MX"/>
        </w:rPr>
        <w:t>8</w:t>
      </w:r>
      <w:r w:rsidR="00BB3413" w:rsidRPr="00BB3413">
        <w:rPr>
          <w:rFonts w:ascii="Abadi" w:hAnsi="Abadi"/>
          <w:b/>
          <w:lang w:val="es-MX"/>
        </w:rPr>
        <w:t>)</w:t>
      </w:r>
      <w:r>
        <w:rPr>
          <w:rFonts w:ascii="Abadi" w:hAnsi="Abadi"/>
          <w:lang w:val="es-MX"/>
        </w:rPr>
        <w:t>, ingresando la pregunta, el tipo de respuesta y el puntaje.</w:t>
      </w:r>
      <w:r w:rsidR="00BB3413">
        <w:rPr>
          <w:rFonts w:ascii="Abadi" w:hAnsi="Abadi"/>
          <w:lang w:val="es-MX"/>
        </w:rPr>
        <w:t xml:space="preserve"> De igual manera se puede eliminar (</w:t>
      </w:r>
      <w:r w:rsidR="00BB3413" w:rsidRPr="00BB3413">
        <w:rPr>
          <w:rFonts w:ascii="Abadi" w:hAnsi="Abadi"/>
          <w:b/>
          <w:lang w:val="es-MX"/>
        </w:rPr>
        <w:t>RF 2.</w:t>
      </w:r>
      <w:r w:rsidR="00CE6890">
        <w:rPr>
          <w:rFonts w:ascii="Abadi" w:hAnsi="Abadi"/>
          <w:b/>
          <w:lang w:val="es-MX"/>
        </w:rPr>
        <w:t>11</w:t>
      </w:r>
      <w:r w:rsidR="00BB3413" w:rsidRPr="00BB3413">
        <w:rPr>
          <w:rFonts w:ascii="Abadi" w:hAnsi="Abadi"/>
          <w:b/>
          <w:lang w:val="es-MX"/>
        </w:rPr>
        <w:t>)</w:t>
      </w:r>
      <w:r w:rsidR="00BB3413">
        <w:rPr>
          <w:rFonts w:ascii="Abadi" w:hAnsi="Abadi"/>
          <w:lang w:val="es-MX"/>
        </w:rPr>
        <w:t xml:space="preserve"> o modificar</w:t>
      </w:r>
      <w:r w:rsidR="00CE6890">
        <w:rPr>
          <w:rFonts w:ascii="Abadi" w:hAnsi="Abadi"/>
          <w:b/>
          <w:lang w:val="es-MX"/>
        </w:rPr>
        <w:t xml:space="preserve"> </w:t>
      </w:r>
      <w:r w:rsidR="00CE6890">
        <w:rPr>
          <w:rFonts w:ascii="Abadi" w:hAnsi="Abadi"/>
          <w:lang w:val="es-MX"/>
        </w:rPr>
        <w:t>los campos de las preguntas</w:t>
      </w:r>
      <w:r w:rsidR="00CE6890">
        <w:rPr>
          <w:rFonts w:ascii="Abadi" w:hAnsi="Abadi"/>
          <w:lang w:val="es-MX"/>
        </w:rPr>
        <w:t xml:space="preserve"> </w:t>
      </w:r>
      <w:r w:rsidR="00CE6890" w:rsidRPr="00BB3413">
        <w:rPr>
          <w:rFonts w:ascii="Abadi" w:hAnsi="Abadi"/>
          <w:b/>
          <w:lang w:val="es-MX"/>
        </w:rPr>
        <w:t>(RF 2.</w:t>
      </w:r>
      <w:r w:rsidR="00CE6890">
        <w:rPr>
          <w:rFonts w:ascii="Abadi" w:hAnsi="Abadi"/>
          <w:b/>
          <w:lang w:val="es-MX"/>
        </w:rPr>
        <w:t>10</w:t>
      </w:r>
      <w:r w:rsidR="00CE6890" w:rsidRPr="00BB3413">
        <w:rPr>
          <w:rFonts w:ascii="Abadi" w:hAnsi="Abadi"/>
          <w:b/>
          <w:lang w:val="es-MX"/>
        </w:rPr>
        <w:t>)</w:t>
      </w:r>
      <w:r w:rsidR="00CE6890">
        <w:rPr>
          <w:rFonts w:ascii="Abadi" w:hAnsi="Abadi"/>
          <w:lang w:val="es-MX"/>
        </w:rPr>
        <w:t>.</w:t>
      </w:r>
    </w:p>
    <w:p w:rsidR="00303297" w:rsidRDefault="00303297" w:rsidP="00465FC0">
      <w:pPr>
        <w:spacing w:after="0"/>
        <w:jc w:val="both"/>
        <w:rPr>
          <w:rFonts w:ascii="Abadi" w:hAnsi="Abadi"/>
          <w:lang w:val="es-MX"/>
        </w:rPr>
      </w:pPr>
    </w:p>
    <w:p w:rsidR="00303297" w:rsidRDefault="00303297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 xml:space="preserve">El administrador puede agregar respuestas a las respectivas preguntas (RF 2.9) ingresando las opciones de respuestas, respuestas correctas y el puntaje. De igual manera se puede eliminar </w:t>
      </w:r>
      <w:r w:rsidRPr="00303297">
        <w:rPr>
          <w:rFonts w:ascii="Abadi" w:hAnsi="Abadi"/>
          <w:b/>
          <w:lang w:val="es-MX"/>
        </w:rPr>
        <w:t xml:space="preserve">(RF 2.11) </w:t>
      </w:r>
      <w:r>
        <w:rPr>
          <w:rFonts w:ascii="Abadi" w:hAnsi="Abadi"/>
          <w:lang w:val="es-MX"/>
        </w:rPr>
        <w:t xml:space="preserve">o modificar los campos de las respuestas </w:t>
      </w:r>
      <w:r w:rsidRPr="00303297">
        <w:rPr>
          <w:rFonts w:ascii="Abadi" w:hAnsi="Abadi"/>
          <w:b/>
          <w:lang w:val="es-MX"/>
        </w:rPr>
        <w:t>(RF 2.10).</w:t>
      </w:r>
    </w:p>
    <w:p w:rsidR="001C4DBC" w:rsidRDefault="001C4DBC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 xml:space="preserve"> </w:t>
      </w:r>
    </w:p>
    <w:p w:rsidR="000D36EB" w:rsidRPr="0039206E" w:rsidRDefault="000D36EB" w:rsidP="00465FC0">
      <w:pPr>
        <w:spacing w:after="0"/>
        <w:jc w:val="both"/>
        <w:rPr>
          <w:rFonts w:ascii="Abadi" w:hAnsi="Abadi"/>
          <w:lang w:val="es-MX"/>
        </w:rPr>
      </w:pPr>
      <w:r>
        <w:rPr>
          <w:rFonts w:ascii="Abadi" w:hAnsi="Abadi"/>
          <w:lang w:val="es-MX"/>
        </w:rPr>
        <w:t>El administrador puede agregar documentos</w:t>
      </w:r>
      <w:r w:rsidR="00FE7094">
        <w:rPr>
          <w:rFonts w:ascii="Abadi" w:hAnsi="Abadi"/>
          <w:lang w:val="es-MX"/>
        </w:rPr>
        <w:t xml:space="preserve">, ingresando el nombre y el contenido </w:t>
      </w:r>
      <w:r w:rsidR="00FE7094" w:rsidRPr="00FE7094">
        <w:rPr>
          <w:rFonts w:ascii="Abadi" w:hAnsi="Abadi"/>
          <w:b/>
          <w:lang w:val="es-MX"/>
        </w:rPr>
        <w:t xml:space="preserve">(RF </w:t>
      </w:r>
      <w:r w:rsidR="00BB3413">
        <w:rPr>
          <w:rFonts w:ascii="Abadi" w:hAnsi="Abadi"/>
          <w:b/>
          <w:lang w:val="es-MX"/>
        </w:rPr>
        <w:t>2.1</w:t>
      </w:r>
      <w:r w:rsidR="00303297">
        <w:rPr>
          <w:rFonts w:ascii="Abadi" w:hAnsi="Abadi"/>
          <w:b/>
          <w:lang w:val="es-MX"/>
        </w:rPr>
        <w:t>3</w:t>
      </w:r>
      <w:r w:rsidR="00FE7094">
        <w:rPr>
          <w:rFonts w:ascii="Abadi" w:hAnsi="Abadi"/>
          <w:lang w:val="es-MX"/>
        </w:rPr>
        <w:t>), de igual manera p</w:t>
      </w:r>
      <w:r w:rsidR="00303297">
        <w:rPr>
          <w:rFonts w:ascii="Abadi" w:hAnsi="Abadi"/>
          <w:lang w:val="es-MX"/>
        </w:rPr>
        <w:t>uede</w:t>
      </w:r>
      <w:r w:rsidR="00FE7094">
        <w:rPr>
          <w:rFonts w:ascii="Abadi" w:hAnsi="Abadi"/>
          <w:lang w:val="es-MX"/>
        </w:rPr>
        <w:t xml:space="preserve"> consultarlos, donde se visualizará una tabla de los documentos realizados y se pueden eliminar </w:t>
      </w:r>
      <w:r w:rsidR="00FE7094" w:rsidRPr="00FE7094">
        <w:rPr>
          <w:rFonts w:ascii="Abadi" w:hAnsi="Abadi"/>
          <w:b/>
          <w:lang w:val="es-MX"/>
        </w:rPr>
        <w:t xml:space="preserve">(RF </w:t>
      </w:r>
      <w:r w:rsidR="00BB3413">
        <w:rPr>
          <w:rFonts w:ascii="Abadi" w:hAnsi="Abadi"/>
          <w:b/>
          <w:lang w:val="es-MX"/>
        </w:rPr>
        <w:t>2.1</w:t>
      </w:r>
      <w:r w:rsidR="00303297">
        <w:rPr>
          <w:rFonts w:ascii="Abadi" w:hAnsi="Abadi"/>
          <w:b/>
          <w:lang w:val="es-MX"/>
        </w:rPr>
        <w:t>4</w:t>
      </w:r>
      <w:r w:rsidR="00FE7094" w:rsidRPr="00FE7094">
        <w:rPr>
          <w:rFonts w:ascii="Abadi" w:hAnsi="Abadi"/>
          <w:b/>
          <w:lang w:val="es-MX"/>
        </w:rPr>
        <w:t>)</w:t>
      </w:r>
      <w:r w:rsidR="00FE7094">
        <w:rPr>
          <w:rFonts w:ascii="Abadi" w:hAnsi="Abadi"/>
          <w:lang w:val="es-MX"/>
        </w:rPr>
        <w:t xml:space="preserve"> o modificar </w:t>
      </w:r>
      <w:r w:rsidR="00FE7094" w:rsidRPr="00FE7094">
        <w:rPr>
          <w:rFonts w:ascii="Abadi" w:hAnsi="Abadi"/>
          <w:b/>
          <w:lang w:val="es-MX"/>
        </w:rPr>
        <w:t xml:space="preserve">(RF </w:t>
      </w:r>
      <w:r w:rsidR="00BB3413">
        <w:rPr>
          <w:rFonts w:ascii="Abadi" w:hAnsi="Abadi"/>
          <w:b/>
          <w:lang w:val="es-MX"/>
        </w:rPr>
        <w:t>2.1</w:t>
      </w:r>
      <w:r w:rsidR="00303297">
        <w:rPr>
          <w:rFonts w:ascii="Abadi" w:hAnsi="Abadi"/>
          <w:b/>
          <w:lang w:val="es-MX"/>
        </w:rPr>
        <w:t>5</w:t>
      </w:r>
      <w:r w:rsidR="00FE7094" w:rsidRPr="00FE7094">
        <w:rPr>
          <w:rFonts w:ascii="Abadi" w:hAnsi="Abadi"/>
          <w:b/>
          <w:lang w:val="es-MX"/>
        </w:rPr>
        <w:t>)</w:t>
      </w:r>
      <w:r w:rsidR="00FE7094">
        <w:rPr>
          <w:rFonts w:ascii="Abadi" w:hAnsi="Abadi"/>
          <w:lang w:val="es-MX"/>
        </w:rPr>
        <w:t xml:space="preserve">. </w:t>
      </w:r>
      <w:bookmarkStart w:id="44" w:name="_GoBack"/>
      <w:bookmarkEnd w:id="44"/>
    </w:p>
    <w:p w:rsidR="00465FC0" w:rsidRPr="00465FC0" w:rsidRDefault="00883AB6" w:rsidP="00465FC0">
      <w:pPr>
        <w:spacing w:after="0"/>
        <w:jc w:val="both"/>
        <w:rPr>
          <w:rFonts w:ascii="Abadi" w:hAnsi="Abadi"/>
        </w:rPr>
      </w:pPr>
      <w:r>
        <w:rPr>
          <w:rFonts w:ascii="Abadi" w:hAnsi="Abadi"/>
        </w:rPr>
        <w:t xml:space="preserve"> </w:t>
      </w:r>
      <w:r w:rsidR="0003430B">
        <w:rPr>
          <w:rFonts w:ascii="Abadi" w:hAnsi="Abadi"/>
        </w:rPr>
        <w:t xml:space="preserve"> </w:t>
      </w:r>
    </w:p>
    <w:sectPr w:rsidR="00465FC0" w:rsidRPr="00465FC0" w:rsidSect="00855982">
      <w:footerReference w:type="default" r:id="rId10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0A70" w:rsidRDefault="00B40A70" w:rsidP="00855982">
      <w:pPr>
        <w:spacing w:after="0" w:line="240" w:lineRule="auto"/>
      </w:pPr>
      <w:r>
        <w:separator/>
      </w:r>
    </w:p>
  </w:endnote>
  <w:endnote w:type="continuationSeparator" w:id="0">
    <w:p w:rsidR="00B40A70" w:rsidRDefault="00B40A7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4DBC" w:rsidRDefault="001C4DBC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1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0A70" w:rsidRDefault="00B40A70" w:rsidP="00855982">
      <w:pPr>
        <w:spacing w:after="0" w:line="240" w:lineRule="auto"/>
      </w:pPr>
      <w:r>
        <w:separator/>
      </w:r>
    </w:p>
  </w:footnote>
  <w:footnote w:type="continuationSeparator" w:id="0">
    <w:p w:rsidR="00B40A70" w:rsidRDefault="00B40A7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SSICA SARAI GONZALEZ BAUTISTA">
    <w15:presenceInfo w15:providerId="None" w15:userId="JESSICA SARAI GONZALEZ BAUTISTA"/>
  </w15:person>
  <w15:person w15:author="Jesus Antonio Pacheco Balam">
    <w15:presenceInfo w15:providerId="Windows Live" w15:userId="75773c80046c2c33"/>
  </w15:person>
  <w15:person w15:author="Chacón">
    <w15:presenceInfo w15:providerId="None" w15:userId="Chacó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C0"/>
    <w:rsid w:val="0003430B"/>
    <w:rsid w:val="000D36EB"/>
    <w:rsid w:val="001C4DBC"/>
    <w:rsid w:val="001D4362"/>
    <w:rsid w:val="00222D98"/>
    <w:rsid w:val="00303297"/>
    <w:rsid w:val="0039206E"/>
    <w:rsid w:val="00465FC0"/>
    <w:rsid w:val="005C7825"/>
    <w:rsid w:val="007833A7"/>
    <w:rsid w:val="007A1F52"/>
    <w:rsid w:val="0081401E"/>
    <w:rsid w:val="00855982"/>
    <w:rsid w:val="00883AB6"/>
    <w:rsid w:val="008C5B3A"/>
    <w:rsid w:val="009302B0"/>
    <w:rsid w:val="00A10484"/>
    <w:rsid w:val="00B3666D"/>
    <w:rsid w:val="00B40A70"/>
    <w:rsid w:val="00BB3413"/>
    <w:rsid w:val="00BE2E6A"/>
    <w:rsid w:val="00BF61B5"/>
    <w:rsid w:val="00C11ACA"/>
    <w:rsid w:val="00C14119"/>
    <w:rsid w:val="00CE6890"/>
    <w:rsid w:val="00CF056E"/>
    <w:rsid w:val="00DA3AEB"/>
    <w:rsid w:val="00E76762"/>
    <w:rsid w:val="00FD262C"/>
    <w:rsid w:val="00FE6AFD"/>
    <w:rsid w:val="00FE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F0E1A"/>
  <w15:chartTrackingRefBased/>
  <w15:docId w15:val="{517D632F-840B-4C1C-B1BE-59C9847A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Ttulo1">
    <w:name w:val="heading 1"/>
    <w:basedOn w:val="Normal"/>
    <w:next w:val="Normal"/>
    <w:link w:val="Ttulo1C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55982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5982"/>
  </w:style>
  <w:style w:type="character" w:customStyle="1" w:styleId="Ttulo1Car">
    <w:name w:val="Título 1 Car"/>
    <w:basedOn w:val="Fuentedeprrafopredeter"/>
    <w:link w:val="Ttulo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85598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5982"/>
  </w:style>
  <w:style w:type="paragraph" w:styleId="Descripci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4362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1D4362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1D4362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D4362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4362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43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4362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1D4362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D4362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362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D4362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1D4362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D4362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Hipervnculovisitado">
    <w:name w:val="FollowedHyperlink"/>
    <w:basedOn w:val="Fuentedeprrafopredeter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ipervnculo">
    <w:name w:val="Hyperlink"/>
    <w:basedOn w:val="Fuentedeprrafopredeter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33A7"/>
    <w:rPr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D262C"/>
    <w:rPr>
      <w:i/>
      <w:iCs/>
      <w:color w:val="B35E06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ica\AppData\Local\Packages\Microsoft.Office.Desktop_8wekyb3d8bbwe\LocalCache\Roaming\Microsoft\Templates\Dise&#241;o%20de%20informe%20(en%20bl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 (en blanco)</Template>
  <TotalTime>429</TotalTime>
  <Pages>2</Pages>
  <Words>780</Words>
  <Characters>4292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Jessica Sarai González  Bautista</dc:creator>
  <cp:lastModifiedBy>JESSICA SARAI GONZALEZ BAUTISTA</cp:lastModifiedBy>
  <cp:revision>3</cp:revision>
  <dcterms:created xsi:type="dcterms:W3CDTF">2018-09-30T02:24:00Z</dcterms:created>
  <dcterms:modified xsi:type="dcterms:W3CDTF">2018-10-04T04:01:00Z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