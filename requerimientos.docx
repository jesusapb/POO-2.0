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C564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Trabajo dirigido en Programación orientada a objetos</w:t>
      </w:r>
      <w:r w:rsidR="0082708E" w:rsidRPr="005566E9">
        <w:rPr>
          <w:rFonts w:ascii="Times New Roman" w:hAnsi="Times New Roman" w:cs="Times New Roman"/>
          <w:b/>
          <w:sz w:val="48"/>
        </w:rPr>
        <w:t>.</w:t>
      </w:r>
    </w:p>
    <w:p w14:paraId="5426A634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69C2EC82" w14:textId="77777777" w:rsidR="00CA0FA4" w:rsidRPr="005566E9" w:rsidRDefault="00B301F9" w:rsidP="005566E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Licenciatura en Ciencias d</w:t>
      </w:r>
      <w:r w:rsidR="005566E9">
        <w:rPr>
          <w:rFonts w:ascii="Times New Roman" w:hAnsi="Times New Roman" w:cs="Times New Roman"/>
          <w:b/>
          <w:sz w:val="48"/>
        </w:rPr>
        <w:t>e</w:t>
      </w:r>
      <w:r w:rsidRPr="005566E9">
        <w:rPr>
          <w:rFonts w:ascii="Times New Roman" w:hAnsi="Times New Roman" w:cs="Times New Roman"/>
          <w:b/>
          <w:sz w:val="48"/>
        </w:rPr>
        <w:t xml:space="preserve"> la Computación</w:t>
      </w:r>
    </w:p>
    <w:p w14:paraId="75F82C56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4CC9DBC6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Integrantes:</w:t>
      </w:r>
    </w:p>
    <w:p w14:paraId="77011092" w14:textId="77777777"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Karina Carmona Vargas</w:t>
      </w:r>
    </w:p>
    <w:p w14:paraId="7EE5A27A" w14:textId="77777777" w:rsidR="00AA40A0" w:rsidRPr="005566E9" w:rsidRDefault="00AA40A0" w:rsidP="00AA40A0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Antonio Cetzal Patrón</w:t>
      </w:r>
    </w:p>
    <w:p w14:paraId="4A9722D2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>Jessica González Bautista</w:t>
      </w:r>
    </w:p>
    <w:p w14:paraId="231FBFE9" w14:textId="77777777" w:rsidR="00CA0FA4" w:rsidRPr="005566E9" w:rsidRDefault="0082708E" w:rsidP="00B301F9">
      <w:pPr>
        <w:spacing w:after="0"/>
        <w:jc w:val="center"/>
        <w:rPr>
          <w:rFonts w:ascii="Times New Roman" w:hAnsi="Times New Roman" w:cs="Times New Roman"/>
          <w:sz w:val="48"/>
        </w:rPr>
      </w:pPr>
      <w:r w:rsidRPr="005566E9">
        <w:rPr>
          <w:rFonts w:ascii="Times New Roman" w:hAnsi="Times New Roman" w:cs="Times New Roman"/>
          <w:sz w:val="48"/>
        </w:rPr>
        <w:t xml:space="preserve">Jesús Pacheco Balam </w:t>
      </w:r>
    </w:p>
    <w:p w14:paraId="14121D85" w14:textId="77777777" w:rsidR="00B301F9" w:rsidRPr="005566E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0342EC" w14:textId="77777777" w:rsidR="00CA0FA4" w:rsidRPr="005566E9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8"/>
        </w:rPr>
      </w:pPr>
    </w:p>
    <w:p w14:paraId="162B15C7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>Facultad de Matemáticas de la Universidad Autónoma de Yucatán</w:t>
      </w:r>
    </w:p>
    <w:p w14:paraId="0DEF360F" w14:textId="77777777" w:rsidR="00CA0FA4" w:rsidRPr="005566E9" w:rsidRDefault="00CA0FA4" w:rsidP="00B301F9">
      <w:pPr>
        <w:jc w:val="center"/>
        <w:rPr>
          <w:rFonts w:ascii="Times New Roman" w:hAnsi="Times New Roman" w:cs="Times New Roman"/>
          <w:b/>
          <w:sz w:val="48"/>
        </w:rPr>
      </w:pPr>
    </w:p>
    <w:p w14:paraId="2CF98ADB" w14:textId="77777777" w:rsidR="00B301F9" w:rsidRPr="005566E9" w:rsidRDefault="00B301F9" w:rsidP="00B301F9">
      <w:pPr>
        <w:jc w:val="center"/>
        <w:rPr>
          <w:rFonts w:ascii="Times New Roman" w:hAnsi="Times New Roman" w:cs="Times New Roman"/>
          <w:b/>
          <w:sz w:val="48"/>
        </w:rPr>
      </w:pPr>
      <w:r w:rsidRPr="005566E9">
        <w:rPr>
          <w:rFonts w:ascii="Times New Roman" w:hAnsi="Times New Roman" w:cs="Times New Roman"/>
          <w:b/>
          <w:sz w:val="48"/>
        </w:rPr>
        <w:t xml:space="preserve">Profesor: </w:t>
      </w:r>
      <w:r w:rsidR="0082708E" w:rsidRPr="005566E9">
        <w:rPr>
          <w:rFonts w:ascii="Times New Roman" w:hAnsi="Times New Roman" w:cs="Times New Roman"/>
          <w:b/>
          <w:sz w:val="48"/>
        </w:rPr>
        <w:t>Edgar Cambranes</w:t>
      </w:r>
      <w:r w:rsidR="00CA0FA4" w:rsidRPr="005566E9">
        <w:rPr>
          <w:rFonts w:ascii="Times New Roman" w:hAnsi="Times New Roman" w:cs="Times New Roman"/>
          <w:b/>
          <w:sz w:val="48"/>
        </w:rPr>
        <w:t xml:space="preserve">. </w:t>
      </w:r>
    </w:p>
    <w:p w14:paraId="7C50D03E" w14:textId="77777777" w:rsidR="005566E9" w:rsidRDefault="005566E9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4351CED0" w14:textId="77777777" w:rsidR="00B600E0" w:rsidRDefault="00B600E0" w:rsidP="005566E9">
      <w:pPr>
        <w:pStyle w:val="TtuloTDC"/>
        <w:rPr>
          <w:sz w:val="28"/>
          <w:szCs w:val="36"/>
        </w:rPr>
      </w:pPr>
    </w:p>
    <w:p w14:paraId="3477D7CE" w14:textId="77777777" w:rsidR="00B600E0" w:rsidRDefault="00B600E0" w:rsidP="005566E9">
      <w:pPr>
        <w:pStyle w:val="TtuloTDC"/>
        <w:rPr>
          <w:sz w:val="28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01922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9ED64B" w14:textId="77777777" w:rsidR="005566E9" w:rsidRPr="005566E9" w:rsidRDefault="005566E9" w:rsidP="005566E9">
          <w:pPr>
            <w:pStyle w:val="TtuloTDC"/>
            <w:rPr>
              <w:sz w:val="28"/>
              <w:szCs w:val="36"/>
            </w:rPr>
          </w:pPr>
          <w:r>
            <w:rPr>
              <w:lang w:val="es-ES"/>
            </w:rPr>
            <w:t>Contenido</w:t>
          </w:r>
        </w:p>
        <w:p w14:paraId="0C9000FF" w14:textId="77777777" w:rsidR="00CF54E8" w:rsidRDefault="005566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697251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 Introducción.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_Toc523697251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B82F2F5" w14:textId="77777777" w:rsidR="00CF54E8" w:rsidRDefault="00F877C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2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1.1 Propósito.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_Toc523697252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39AF5CF2" w14:textId="77777777" w:rsidR="00CF54E8" w:rsidRDefault="00F877C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3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1.2. Alcance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_Toc523697253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3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178D95BF" w14:textId="77777777" w:rsidR="00CF54E8" w:rsidRDefault="00F877CB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4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</w:t>
            </w:r>
            <w:r w:rsidR="00CF54E8">
              <w:rPr>
                <w:rFonts w:eastAsiaTheme="minorEastAsia"/>
                <w:noProof/>
                <w:lang w:eastAsia="es-MX"/>
              </w:rPr>
              <w:tab/>
            </w:r>
            <w:r w:rsidR="00CF54E8" w:rsidRPr="00D961BD">
              <w:rPr>
                <w:rStyle w:val="Hipervnculo"/>
                <w:rFonts w:cstheme="majorHAnsi"/>
                <w:b/>
                <w:noProof/>
              </w:rPr>
              <w:t>Descripción general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_Toc523697254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DB66E18" w14:textId="77777777" w:rsidR="00CF54E8" w:rsidRDefault="00F877C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5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2.1 Perspectiva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_Toc523697255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4AAA60EA" w14:textId="77777777" w:rsidR="00CF54E8" w:rsidRDefault="00F877C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6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2.2 Funcionalidad del producto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_Toc523697256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0554D4D1" w14:textId="77777777" w:rsidR="00CF54E8" w:rsidRDefault="00F877C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7" w:history="1">
            <w:r w:rsidR="00CF54E8" w:rsidRPr="00D961BD">
              <w:rPr>
                <w:rStyle w:val="Hipervnculo"/>
                <w:rFonts w:cstheme="majorHAnsi"/>
                <w:b/>
                <w:noProof/>
              </w:rPr>
              <w:t>2.3 Restricciones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_Toc523697257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4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2275074E" w14:textId="77777777" w:rsidR="00CF54E8" w:rsidRDefault="00F877C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3697258" w:history="1">
            <w:r w:rsidR="00CF54E8" w:rsidRPr="00D961BD">
              <w:rPr>
                <w:rStyle w:val="Hipervnculo"/>
                <w:rFonts w:ascii="Century Gothic" w:hAnsi="Century Gothic"/>
                <w:b/>
                <w:noProof/>
              </w:rPr>
              <w:t>3.- Requisitos específicos</w:t>
            </w:r>
            <w:r w:rsidR="00CF54E8">
              <w:rPr>
                <w:noProof/>
                <w:webHidden/>
              </w:rPr>
              <w:tab/>
            </w:r>
            <w:r w:rsidR="00CF54E8">
              <w:rPr>
                <w:noProof/>
                <w:webHidden/>
              </w:rPr>
              <w:fldChar w:fldCharType="begin"/>
            </w:r>
            <w:r w:rsidR="00CF54E8">
              <w:rPr>
                <w:noProof/>
                <w:webHidden/>
              </w:rPr>
              <w:instrText xml:space="preserve"> PAGEREF _Toc523697258 \h </w:instrText>
            </w:r>
            <w:r w:rsidR="00CF54E8">
              <w:rPr>
                <w:noProof/>
                <w:webHidden/>
              </w:rPr>
            </w:r>
            <w:r w:rsidR="00CF54E8">
              <w:rPr>
                <w:noProof/>
                <w:webHidden/>
              </w:rPr>
              <w:fldChar w:fldCharType="separate"/>
            </w:r>
            <w:r w:rsidR="00CF54E8">
              <w:rPr>
                <w:noProof/>
                <w:webHidden/>
              </w:rPr>
              <w:t>5</w:t>
            </w:r>
            <w:r w:rsidR="00CF54E8">
              <w:rPr>
                <w:noProof/>
                <w:webHidden/>
              </w:rPr>
              <w:fldChar w:fldCharType="end"/>
            </w:r>
          </w:hyperlink>
        </w:p>
        <w:p w14:paraId="7EA609B5" w14:textId="77777777" w:rsidR="005566E9" w:rsidRDefault="005566E9" w:rsidP="005566E9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2CF64CE" w14:textId="77777777" w:rsidR="005566E9" w:rsidRDefault="005566E9">
      <w:pPr>
        <w:rPr>
          <w:sz w:val="28"/>
          <w:szCs w:val="36"/>
        </w:rPr>
      </w:pPr>
    </w:p>
    <w:p w14:paraId="295B1D03" w14:textId="77777777" w:rsidR="005566E9" w:rsidRPr="003A6035" w:rsidRDefault="005566E9">
      <w:pPr>
        <w:rPr>
          <w:b/>
          <w:sz w:val="36"/>
          <w:szCs w:val="36"/>
        </w:rPr>
      </w:pPr>
    </w:p>
    <w:p w14:paraId="2774BE54" w14:textId="77777777" w:rsidR="00B600E0" w:rsidRDefault="00B600E0">
      <w:pPr>
        <w:rPr>
          <w:rFonts w:asciiTheme="majorHAnsi" w:eastAsiaTheme="majorEastAsia" w:hAnsiTheme="majorHAnsi" w:cstheme="majorHAnsi"/>
          <w:b/>
          <w:sz w:val="36"/>
          <w:szCs w:val="36"/>
        </w:rPr>
      </w:pPr>
      <w:r>
        <w:rPr>
          <w:rFonts w:cstheme="majorHAnsi"/>
          <w:b/>
          <w:sz w:val="36"/>
          <w:szCs w:val="36"/>
        </w:rPr>
        <w:br w:type="page"/>
      </w:r>
    </w:p>
    <w:p w14:paraId="44B665DF" w14:textId="77777777" w:rsidR="005566E9" w:rsidRPr="003A6035" w:rsidRDefault="005566E9" w:rsidP="003A6035">
      <w:pPr>
        <w:pStyle w:val="Ttulo1"/>
        <w:rPr>
          <w:rFonts w:cstheme="majorHAnsi"/>
          <w:b/>
          <w:sz w:val="36"/>
          <w:szCs w:val="36"/>
        </w:rPr>
      </w:pPr>
      <w:bookmarkStart w:id="0" w:name="_Toc523697251"/>
      <w:r w:rsidRPr="003A6035">
        <w:rPr>
          <w:rFonts w:cstheme="majorHAnsi"/>
          <w:b/>
          <w:color w:val="auto"/>
          <w:sz w:val="36"/>
          <w:szCs w:val="36"/>
        </w:rPr>
        <w:lastRenderedPageBreak/>
        <w:t>1</w:t>
      </w:r>
      <w:r w:rsidRPr="003A6035">
        <w:rPr>
          <w:rFonts w:cstheme="majorHAnsi"/>
          <w:b/>
          <w:sz w:val="36"/>
          <w:szCs w:val="36"/>
        </w:rPr>
        <w:t xml:space="preserve"> </w:t>
      </w:r>
      <w:r w:rsidR="001425AF">
        <w:rPr>
          <w:rFonts w:cstheme="majorHAnsi"/>
          <w:b/>
          <w:color w:val="auto"/>
          <w:sz w:val="36"/>
          <w:szCs w:val="36"/>
        </w:rPr>
        <w:t>I</w:t>
      </w:r>
      <w:r w:rsidRPr="003A6035">
        <w:rPr>
          <w:rFonts w:cstheme="majorHAnsi"/>
          <w:b/>
          <w:color w:val="auto"/>
          <w:sz w:val="36"/>
          <w:szCs w:val="36"/>
        </w:rPr>
        <w:t>ntroducción</w:t>
      </w:r>
      <w:r w:rsidRPr="003A6035">
        <w:rPr>
          <w:rFonts w:cstheme="majorHAnsi"/>
          <w:b/>
          <w:sz w:val="36"/>
          <w:szCs w:val="36"/>
        </w:rPr>
        <w:t>.</w:t>
      </w:r>
      <w:bookmarkEnd w:id="0"/>
      <w:r w:rsidRPr="003A6035">
        <w:rPr>
          <w:rFonts w:cstheme="majorHAnsi"/>
          <w:b/>
          <w:sz w:val="36"/>
          <w:szCs w:val="36"/>
        </w:rPr>
        <w:t xml:space="preserve"> </w:t>
      </w:r>
    </w:p>
    <w:p w14:paraId="246EEF2F" w14:textId="77777777" w:rsidR="005566E9" w:rsidRDefault="005566E9" w:rsidP="00B600E0">
      <w:pPr>
        <w:jc w:val="both"/>
        <w:rPr>
          <w:rFonts w:asciiTheme="majorHAnsi" w:hAnsiTheme="majorHAnsi" w:cstheme="majorHAnsi"/>
          <w:sz w:val="28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En este documento de requisitos se describen las necesidades de un sistema de capacitación, en el que se plantea</w:t>
      </w:r>
      <w:del w:id="1" w:author="Microsoft Office User" w:date="2018-09-10T10:35:00Z">
        <w:r w:rsidRPr="00B600E0" w:rsidDel="00887D6E">
          <w:rPr>
            <w:rFonts w:asciiTheme="majorHAnsi" w:hAnsiTheme="majorHAnsi" w:cstheme="majorHAnsi"/>
            <w:sz w:val="24"/>
            <w:szCs w:val="24"/>
          </w:rPr>
          <w:delText>rá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de forma detallada cada de los puntos más relevantes con el que contará el mismo</w:t>
      </w:r>
      <w:r w:rsidRPr="003A6035">
        <w:rPr>
          <w:rFonts w:asciiTheme="majorHAnsi" w:hAnsiTheme="majorHAnsi" w:cstheme="majorHAnsi"/>
          <w:sz w:val="28"/>
          <w:szCs w:val="24"/>
        </w:rPr>
        <w:t xml:space="preserve">.  </w:t>
      </w:r>
    </w:p>
    <w:p w14:paraId="4EDAA960" w14:textId="77777777" w:rsidR="00B600E0" w:rsidRPr="00B600E0" w:rsidRDefault="00B600E0" w:rsidP="00B600E0">
      <w:pPr>
        <w:jc w:val="both"/>
        <w:rPr>
          <w:rFonts w:asciiTheme="majorHAnsi" w:hAnsiTheme="majorHAnsi" w:cstheme="majorHAnsi"/>
          <w:sz w:val="28"/>
          <w:szCs w:val="24"/>
        </w:rPr>
      </w:pPr>
    </w:p>
    <w:p w14:paraId="35A0B6C5" w14:textId="77777777" w:rsidR="003A6035" w:rsidRPr="003A6035" w:rsidRDefault="005566E9" w:rsidP="003A6035">
      <w:pPr>
        <w:pStyle w:val="Ttulo2"/>
        <w:rPr>
          <w:rFonts w:cstheme="majorHAnsi"/>
          <w:b/>
          <w:color w:val="auto"/>
        </w:rPr>
      </w:pPr>
      <w:bookmarkStart w:id="2" w:name="_Toc523697252"/>
      <w:r w:rsidRPr="003A6035">
        <w:rPr>
          <w:rFonts w:cstheme="majorHAnsi"/>
          <w:b/>
          <w:color w:val="auto"/>
        </w:rPr>
        <w:t>1.1 Propósito.</w:t>
      </w:r>
      <w:bookmarkEnd w:id="2"/>
    </w:p>
    <w:p w14:paraId="719076CF" w14:textId="349852AD" w:rsidR="003A6035" w:rsidRPr="00B600E0" w:rsidRDefault="003A6035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 xml:space="preserve">Elaborar un programa que ayude </w:t>
      </w:r>
      <w:ins w:id="3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 xml:space="preserve">en la </w:t>
        </w:r>
      </w:ins>
      <w:del w:id="4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 capacita</w:delText>
        </w:r>
      </w:del>
      <w:ins w:id="5" w:author="Jesus Antonio Pacheco Balam" w:date="2018-09-11T00:56:00Z">
        <w:r w:rsidR="001F200D" w:rsidRPr="00B600E0">
          <w:rPr>
            <w:rFonts w:asciiTheme="majorHAnsi" w:hAnsiTheme="majorHAnsi" w:cstheme="majorHAnsi"/>
            <w:sz w:val="24"/>
            <w:szCs w:val="24"/>
          </w:rPr>
          <w:t>capacita</w:t>
        </w:r>
        <w:r w:rsidR="001F200D">
          <w:rPr>
            <w:rFonts w:asciiTheme="majorHAnsi" w:hAnsiTheme="majorHAnsi" w:cstheme="majorHAnsi"/>
            <w:sz w:val="24"/>
            <w:szCs w:val="24"/>
          </w:rPr>
          <w:t>ción</w:t>
        </w:r>
      </w:ins>
      <w:del w:id="6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r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7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8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los nuevos empleados de una empresa</w:t>
      </w:r>
      <w:ins w:id="9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,</w:t>
        </w:r>
      </w:ins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ins w:id="10" w:author="Jesus Antonio Pacheco Balam" w:date="2018-09-11T00:56:00Z">
        <w:r w:rsidR="001F200D">
          <w:rPr>
            <w:rFonts w:asciiTheme="majorHAnsi" w:hAnsiTheme="majorHAnsi" w:cstheme="majorHAnsi"/>
            <w:sz w:val="24"/>
            <w:szCs w:val="24"/>
          </w:rPr>
          <w:t>de</w:t>
        </w:r>
      </w:ins>
      <w:del w:id="11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>para</w:delText>
        </w:r>
      </w:del>
      <w:r w:rsidRPr="00B600E0">
        <w:rPr>
          <w:rFonts w:asciiTheme="majorHAnsi" w:hAnsiTheme="majorHAnsi" w:cstheme="majorHAnsi"/>
          <w:sz w:val="24"/>
          <w:szCs w:val="24"/>
        </w:rPr>
        <w:t xml:space="preserve"> </w:t>
      </w:r>
      <w:del w:id="12" w:author="Jesus Antonio Pacheco Balam" w:date="2018-09-11T00:55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distribuir conocimientos </w:delText>
        </w:r>
      </w:del>
      <w:del w:id="13" w:author="Jesus Antonio Pacheco Balam" w:date="2018-09-11T00:56:00Z">
        <w:r w:rsidRPr="00B600E0" w:rsidDel="001F200D">
          <w:rPr>
            <w:rFonts w:asciiTheme="majorHAnsi" w:hAnsiTheme="majorHAnsi" w:cstheme="majorHAnsi"/>
            <w:sz w:val="24"/>
            <w:szCs w:val="24"/>
          </w:rPr>
          <w:delText xml:space="preserve">de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una manera ágil y rápida</w:t>
      </w:r>
      <w:r w:rsidRPr="00B600E0">
        <w:rPr>
          <w:rFonts w:ascii="Century Gothic" w:hAnsi="Century Gothic" w:cs="Times New Roman"/>
          <w:sz w:val="24"/>
          <w:szCs w:val="24"/>
        </w:rPr>
        <w:t xml:space="preserve">. </w:t>
      </w:r>
    </w:p>
    <w:p w14:paraId="4E2ADBD5" w14:textId="77777777" w:rsidR="00B600E0" w:rsidRPr="0029609F" w:rsidRDefault="00B600E0" w:rsidP="003A6035">
      <w:pPr>
        <w:pStyle w:val="Prrafodelista"/>
        <w:ind w:left="360"/>
        <w:jc w:val="both"/>
        <w:rPr>
          <w:rFonts w:ascii="Century Gothic" w:hAnsi="Century Gothic" w:cs="Times New Roman"/>
          <w:sz w:val="24"/>
          <w:szCs w:val="24"/>
        </w:rPr>
      </w:pPr>
    </w:p>
    <w:p w14:paraId="5D40654D" w14:textId="77777777" w:rsidR="003A6035" w:rsidRPr="003A6035" w:rsidRDefault="003A6035" w:rsidP="003A6035">
      <w:pPr>
        <w:pStyle w:val="Ttulo2"/>
        <w:rPr>
          <w:rFonts w:cstheme="majorHAnsi"/>
          <w:b/>
          <w:color w:val="auto"/>
        </w:rPr>
      </w:pPr>
      <w:bookmarkStart w:id="14" w:name="_Toc523697253"/>
      <w:r w:rsidRPr="003A6035">
        <w:rPr>
          <w:rFonts w:cstheme="majorHAnsi"/>
          <w:b/>
          <w:color w:val="auto"/>
        </w:rPr>
        <w:t>1.2</w:t>
      </w:r>
      <w:r w:rsidR="00C04299" w:rsidRPr="003A6035">
        <w:rPr>
          <w:rFonts w:cstheme="majorHAnsi"/>
          <w:b/>
          <w:color w:val="auto"/>
        </w:rPr>
        <w:t>.</w:t>
      </w:r>
      <w:bookmarkStart w:id="15" w:name="_Toc477085757"/>
      <w:r w:rsidRPr="003A6035">
        <w:rPr>
          <w:rFonts w:cstheme="majorHAnsi"/>
          <w:b/>
          <w:color w:val="auto"/>
        </w:rPr>
        <w:t xml:space="preserve"> Alcance</w:t>
      </w:r>
      <w:bookmarkEnd w:id="14"/>
      <w:bookmarkEnd w:id="15"/>
      <w:r w:rsidRPr="003A6035">
        <w:rPr>
          <w:rFonts w:cstheme="majorHAnsi"/>
          <w:b/>
          <w:color w:val="auto"/>
        </w:rPr>
        <w:t xml:space="preserve"> </w:t>
      </w:r>
    </w:p>
    <w:p w14:paraId="0A7B1C88" w14:textId="4D47EAF6" w:rsidR="00B600E0" w:rsidRDefault="003A6035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600E0">
        <w:rPr>
          <w:rFonts w:asciiTheme="majorHAnsi" w:hAnsiTheme="majorHAnsi" w:cstheme="majorHAnsi"/>
          <w:sz w:val="24"/>
          <w:szCs w:val="24"/>
        </w:rPr>
        <w:t>El usuario final tendrá a disposición el sistema de capacitación que se especifica en los siguientes apartados del documento, el sistema contiene</w:t>
      </w:r>
      <w:ins w:id="16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17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vari</w:t>
      </w:r>
      <w:del w:id="18" w:author="Jesus Antonio Pacheco Balam" w:date="2018-09-11T01:27:00Z">
        <w:r w:rsidRPr="00B600E0" w:rsidDel="00401374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19" w:author="Jesus Antonio Pacheco Balam" w:date="2018-09-11T01:18:00Z">
        <w:r w:rsidR="009D3958">
          <w:rPr>
            <w:rFonts w:asciiTheme="majorHAnsi" w:hAnsiTheme="majorHAnsi" w:cstheme="majorHAnsi"/>
            <w:sz w:val="24"/>
            <w:szCs w:val="24"/>
          </w:rPr>
          <w:t>os</w:t>
        </w:r>
      </w:ins>
      <w:del w:id="20" w:author="Jesus Antonio Pacheco Balam" w:date="2018-09-11T01:18:00Z">
        <w:r w:rsidRPr="00B600E0" w:rsidDel="009D3958">
          <w:rPr>
            <w:rFonts w:asciiTheme="majorHAnsi" w:hAnsiTheme="majorHAnsi" w:cstheme="majorHAnsi"/>
            <w:sz w:val="24"/>
            <w:szCs w:val="24"/>
          </w:rPr>
          <w:delText>s aplicaciones o</w:delText>
        </w:r>
      </w:del>
      <w:ins w:id="21" w:author="Jesus Antonio Pacheco Balam" w:date="2018-09-11T01:19:00Z">
        <w:r w:rsidR="002C0F77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22" w:author="Jesus Antonio Pacheco Balam" w:date="2018-09-11T01:19:00Z">
        <w:r w:rsidRPr="00B600E0" w:rsidDel="002C0F77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Pr="00B600E0">
        <w:rPr>
          <w:rFonts w:asciiTheme="majorHAnsi" w:hAnsiTheme="majorHAnsi" w:cstheme="majorHAnsi"/>
          <w:sz w:val="24"/>
          <w:szCs w:val="24"/>
        </w:rPr>
        <w:t>módulos (administrador, empleado, quiz, etc.) que podrán mejorar la agilidad del empleado respecto a</w:t>
      </w:r>
      <w:r w:rsidR="00B600E0" w:rsidRPr="00B600E0">
        <w:rPr>
          <w:rFonts w:asciiTheme="majorHAnsi" w:hAnsiTheme="majorHAnsi" w:cstheme="majorHAnsi"/>
          <w:sz w:val="24"/>
          <w:szCs w:val="24"/>
        </w:rPr>
        <w:t>l tiempo empleado</w:t>
      </w:r>
      <w:r w:rsidRPr="00B600E0">
        <w:rPr>
          <w:rFonts w:asciiTheme="majorHAnsi" w:hAnsiTheme="majorHAnsi" w:cstheme="majorHAnsi"/>
          <w:sz w:val="24"/>
          <w:szCs w:val="24"/>
        </w:rPr>
        <w:t>. Así como la facilidad de una posible mejora a futuro o la implementación, desarrollo e integración de un módulo que demande una necesidad.</w:t>
      </w:r>
    </w:p>
    <w:p w14:paraId="300253EA" w14:textId="77777777" w:rsidR="00B600E0" w:rsidRDefault="00B600E0">
      <w:pPr>
        <w:pStyle w:val="Prrafode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45A0EEC" w14:textId="77777777" w:rsidR="00CF54E8" w:rsidRDefault="00CF54E8">
      <w:pPr>
        <w:jc w:val="both"/>
        <w:rPr>
          <w:rFonts w:asciiTheme="majorHAnsi" w:hAnsiTheme="majorHAnsi" w:cstheme="majorHAnsi"/>
          <w:sz w:val="24"/>
          <w:szCs w:val="24"/>
        </w:rPr>
        <w:pPrChange w:id="23" w:author="Jesus Antonio Pacheco Balam" w:date="2018-09-11T01:19:00Z">
          <w:pPr/>
        </w:pPrChange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DFB688C" w14:textId="77777777" w:rsidR="00B600E0" w:rsidRPr="00E34A05" w:rsidRDefault="00B600E0" w:rsidP="00B600E0">
      <w:pPr>
        <w:pStyle w:val="Ttulo1"/>
        <w:numPr>
          <w:ilvl w:val="0"/>
          <w:numId w:val="5"/>
        </w:numPr>
        <w:rPr>
          <w:rFonts w:cstheme="majorHAnsi"/>
          <w:b/>
          <w:color w:val="auto"/>
        </w:rPr>
      </w:pPr>
      <w:bookmarkStart w:id="24" w:name="_Toc477085759"/>
      <w:bookmarkStart w:id="25" w:name="_Toc523697254"/>
      <w:r w:rsidRPr="00E34A05">
        <w:rPr>
          <w:rFonts w:cstheme="majorHAnsi"/>
          <w:b/>
          <w:color w:val="auto"/>
        </w:rPr>
        <w:lastRenderedPageBreak/>
        <w:t>Descripción general</w:t>
      </w:r>
      <w:bookmarkEnd w:id="24"/>
      <w:bookmarkEnd w:id="25"/>
      <w:r w:rsidRPr="00E34A05">
        <w:rPr>
          <w:rFonts w:cstheme="majorHAnsi"/>
          <w:b/>
          <w:color w:val="auto"/>
        </w:rPr>
        <w:t xml:space="preserve"> </w:t>
      </w:r>
    </w:p>
    <w:p w14:paraId="60E6A384" w14:textId="77777777" w:rsidR="00B600E0" w:rsidRPr="00E34A05" w:rsidRDefault="00B600E0" w:rsidP="00B600E0">
      <w:pPr>
        <w:pStyle w:val="Prrafodelista"/>
        <w:ind w:left="360"/>
        <w:rPr>
          <w:rFonts w:asciiTheme="majorHAnsi" w:hAnsiTheme="majorHAnsi" w:cstheme="majorHAnsi"/>
          <w:sz w:val="24"/>
          <w:szCs w:val="24"/>
        </w:rPr>
      </w:pPr>
    </w:p>
    <w:p w14:paraId="0B1BE515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26" w:name="_Toc477085760"/>
      <w:bookmarkStart w:id="27" w:name="_Toc523697255"/>
      <w:r w:rsidRPr="00E34A05">
        <w:rPr>
          <w:rFonts w:cstheme="majorHAnsi"/>
          <w:b/>
          <w:color w:val="auto"/>
        </w:rPr>
        <w:t>2.1 Perspectiva del producto</w:t>
      </w:r>
      <w:bookmarkEnd w:id="26"/>
      <w:bookmarkEnd w:id="27"/>
      <w:r w:rsidRPr="00E34A05">
        <w:rPr>
          <w:rFonts w:cstheme="majorHAnsi"/>
          <w:b/>
          <w:color w:val="auto"/>
        </w:rPr>
        <w:t xml:space="preserve"> </w:t>
      </w:r>
    </w:p>
    <w:p w14:paraId="48302035" w14:textId="476F7C96" w:rsidR="00B600E0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>Se</w:t>
      </w:r>
      <w:r w:rsidR="00E34A05">
        <w:rPr>
          <w:rFonts w:asciiTheme="majorHAnsi" w:hAnsiTheme="majorHAnsi" w:cstheme="majorHAnsi"/>
          <w:sz w:val="24"/>
          <w:szCs w:val="24"/>
        </w:rPr>
        <w:t xml:space="preserve"> tratará de un sistema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el cual proporciona al usuario un entorno amigable y fácil de usar, con claras opciones a seleccionar las cuales llevaran sus respectivos apartados junto con sus funciones. Dicho lo anterior se pretende realizar las tareas</w:t>
      </w:r>
      <w:r w:rsidR="000031AF">
        <w:rPr>
          <w:rFonts w:asciiTheme="majorHAnsi" w:hAnsiTheme="majorHAnsi" w:cstheme="majorHAnsi"/>
          <w:sz w:val="24"/>
          <w:szCs w:val="24"/>
        </w:rPr>
        <w:t xml:space="preserve"> correspondientes </w:t>
      </w:r>
      <w:ins w:id="28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>para</w:t>
        </w:r>
      </w:ins>
      <w:del w:id="29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>a</w:delText>
        </w:r>
      </w:del>
      <w:ins w:id="30" w:author="Jesus Antonio Pacheco Balam" w:date="2018-09-11T00:57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del w:id="31" w:author="Jesus Antonio Pacheco Balam" w:date="2018-09-11T00:57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 xml:space="preserve"> </w:delText>
        </w:r>
      </w:del>
      <w:r w:rsidR="000031AF">
        <w:rPr>
          <w:rFonts w:asciiTheme="majorHAnsi" w:hAnsiTheme="majorHAnsi" w:cstheme="majorHAnsi"/>
          <w:sz w:val="24"/>
          <w:szCs w:val="24"/>
        </w:rPr>
        <w:t xml:space="preserve">cada usuario. </w:t>
      </w:r>
      <w:ins w:id="32" w:author="Jesus Antonio Pacheco Balam" w:date="2018-09-11T01:09:00Z">
        <w:r w:rsidR="006D34BE">
          <w:rPr>
            <w:rFonts w:asciiTheme="majorHAnsi" w:hAnsiTheme="majorHAnsi" w:cstheme="majorHAnsi"/>
            <w:sz w:val="24"/>
            <w:szCs w:val="24"/>
          </w:rPr>
          <w:t xml:space="preserve">Se </w:t>
        </w:r>
        <w:r w:rsidR="00076C37">
          <w:rPr>
            <w:rFonts w:asciiTheme="majorHAnsi" w:hAnsiTheme="majorHAnsi" w:cstheme="majorHAnsi"/>
            <w:sz w:val="24"/>
            <w:szCs w:val="24"/>
          </w:rPr>
          <w:t>consideran</w:t>
        </w:r>
        <w:r w:rsidR="006D34BE">
          <w:rPr>
            <w:rFonts w:asciiTheme="majorHAnsi" w:hAnsiTheme="majorHAnsi" w:cstheme="majorHAnsi"/>
            <w:sz w:val="24"/>
            <w:szCs w:val="24"/>
          </w:rPr>
          <w:t xml:space="preserve"> dos tipos de usuarios: Administrador y empleado. </w:t>
        </w:r>
      </w:ins>
      <w:r w:rsidR="000031AF">
        <w:rPr>
          <w:rFonts w:asciiTheme="majorHAnsi" w:hAnsiTheme="majorHAnsi" w:cstheme="majorHAnsi"/>
          <w:sz w:val="24"/>
          <w:szCs w:val="24"/>
        </w:rPr>
        <w:t xml:space="preserve">En </w:t>
      </w:r>
      <w:r w:rsidR="000031AF" w:rsidRPr="000031AF">
        <w:rPr>
          <w:rFonts w:asciiTheme="majorHAnsi" w:hAnsiTheme="majorHAnsi" w:cstheme="majorHAnsi"/>
          <w:sz w:val="24"/>
          <w:szCs w:val="24"/>
        </w:rPr>
        <w:t>administrador, se realizan</w:t>
      </w:r>
      <w:r w:rsidR="000031AF">
        <w:rPr>
          <w:rFonts w:asciiTheme="majorHAnsi" w:hAnsiTheme="majorHAnsi" w:cstheme="majorHAnsi"/>
          <w:sz w:val="24"/>
          <w:szCs w:val="24"/>
        </w:rPr>
        <w:t xml:space="preserve"> tareas de</w:t>
      </w:r>
      <w:r w:rsidRPr="000031AF">
        <w:rPr>
          <w:rFonts w:asciiTheme="majorHAnsi" w:hAnsiTheme="majorHAnsi" w:cstheme="majorHAnsi"/>
          <w:sz w:val="24"/>
          <w:szCs w:val="24"/>
        </w:rPr>
        <w:t xml:space="preserve"> </w:t>
      </w:r>
      <w:r w:rsidR="000031AF" w:rsidRPr="000031AF">
        <w:rPr>
          <w:rFonts w:asciiTheme="majorHAnsi" w:hAnsiTheme="majorHAnsi" w:cstheme="majorHAnsi"/>
          <w:sz w:val="24"/>
          <w:szCs w:val="24"/>
        </w:rPr>
        <w:t>agrega</w:t>
      </w:r>
      <w:r w:rsidR="000031AF">
        <w:rPr>
          <w:rFonts w:asciiTheme="majorHAnsi" w:hAnsiTheme="majorHAnsi" w:cstheme="majorHAnsi"/>
          <w:sz w:val="24"/>
          <w:szCs w:val="24"/>
        </w:rPr>
        <w:t>r</w:t>
      </w:r>
      <w:r w:rsidR="000031AF" w:rsidRPr="000031AF">
        <w:rPr>
          <w:rFonts w:asciiTheme="majorHAnsi" w:hAnsiTheme="majorHAnsi" w:cstheme="majorHAnsi"/>
          <w:sz w:val="24"/>
          <w:szCs w:val="24"/>
        </w:rPr>
        <w:t>, eliminar, modificar y consultar los usuarios y sus avanc</w:t>
      </w:r>
      <w:r w:rsidR="000031AF">
        <w:rPr>
          <w:rFonts w:asciiTheme="majorHAnsi" w:hAnsiTheme="majorHAnsi" w:cstheme="majorHAnsi"/>
          <w:sz w:val="24"/>
          <w:szCs w:val="24"/>
        </w:rPr>
        <w:t>es respectivos. También podrá agregar</w:t>
      </w:r>
      <w:ins w:id="33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 xml:space="preserve"> </w:t>
        </w:r>
      </w:ins>
      <w:ins w:id="34" w:author="Chacón" w:date="2018-09-26T13:56:00Z">
        <w:r w:rsidR="00F44DA8">
          <w:rPr>
            <w:rFonts w:asciiTheme="majorHAnsi" w:hAnsiTheme="majorHAnsi" w:cstheme="majorHAnsi"/>
            <w:sz w:val="24"/>
            <w:szCs w:val="24"/>
          </w:rPr>
          <w:t xml:space="preserve">tanto </w:t>
        </w:r>
      </w:ins>
      <w:ins w:id="35" w:author="Jesus Antonio Pacheco Balam" w:date="2018-09-11T00:58:00Z">
        <w:r w:rsidR="001F200D">
          <w:rPr>
            <w:rFonts w:asciiTheme="majorHAnsi" w:hAnsiTheme="majorHAnsi" w:cstheme="majorHAnsi"/>
            <w:sz w:val="24"/>
            <w:szCs w:val="24"/>
          </w:rPr>
          <w:t>un nuevo</w:t>
        </w:r>
      </w:ins>
      <w:del w:id="36" w:author="Jesus Antonio Pacheco Balam" w:date="2018-09-11T00:58:00Z">
        <w:r w:rsidR="000031AF" w:rsidDel="001F200D">
          <w:rPr>
            <w:rFonts w:asciiTheme="majorHAnsi" w:hAnsiTheme="majorHAnsi" w:cstheme="majorHAnsi"/>
            <w:sz w:val="24"/>
            <w:szCs w:val="24"/>
          </w:rPr>
          <w:delText xml:space="preserve"> un</w:delText>
        </w:r>
      </w:del>
      <w:r w:rsidR="000031AF" w:rsidRPr="000031AF">
        <w:rPr>
          <w:rFonts w:asciiTheme="majorHAnsi" w:hAnsiTheme="majorHAnsi" w:cstheme="majorHAnsi"/>
          <w:sz w:val="24"/>
          <w:szCs w:val="24"/>
        </w:rPr>
        <w:t xml:space="preserve"> quiz</w:t>
      </w:r>
      <w:ins w:id="37" w:author="Chacón" w:date="2018-09-26T13:56:00Z">
        <w:r w:rsidR="00F44DA8">
          <w:rPr>
            <w:rFonts w:asciiTheme="majorHAnsi" w:hAnsiTheme="majorHAnsi" w:cstheme="majorHAnsi"/>
            <w:sz w:val="24"/>
            <w:szCs w:val="24"/>
          </w:rPr>
          <w:t xml:space="preserve"> como un nuevo documento</w:t>
        </w:r>
      </w:ins>
      <w:r w:rsidR="000031AF" w:rsidRPr="000031AF">
        <w:rPr>
          <w:rFonts w:asciiTheme="majorHAnsi" w:hAnsiTheme="majorHAnsi" w:cstheme="majorHAnsi"/>
          <w:sz w:val="24"/>
          <w:szCs w:val="24"/>
        </w:rPr>
        <w:t xml:space="preserve"> y </w:t>
      </w:r>
      <w:ins w:id="38" w:author="Chacón" w:date="2018-09-26T13:57:00Z">
        <w:r w:rsidR="00F44DA8">
          <w:rPr>
            <w:rFonts w:asciiTheme="majorHAnsi" w:hAnsiTheme="majorHAnsi" w:cstheme="majorHAnsi"/>
            <w:sz w:val="24"/>
            <w:szCs w:val="24"/>
          </w:rPr>
          <w:t>ambos podrán ser administrables</w:t>
        </w:r>
      </w:ins>
      <w:ins w:id="39" w:author="Jesus Antonio Pacheco Balam" w:date="2018-09-11T00:59:00Z">
        <w:del w:id="40" w:author="Chacón" w:date="2018-09-26T13:57:00Z">
          <w:r w:rsidR="001F200D" w:rsidDel="00F44DA8">
            <w:rPr>
              <w:rFonts w:asciiTheme="majorHAnsi" w:hAnsiTheme="majorHAnsi" w:cstheme="majorHAnsi"/>
              <w:sz w:val="24"/>
              <w:szCs w:val="24"/>
            </w:rPr>
            <w:delText>administrar el quiz</w:delText>
          </w:r>
        </w:del>
      </w:ins>
      <w:commentRangeStart w:id="41"/>
      <w:del w:id="42" w:author="Jesus Antonio Pacheco Balam" w:date="2018-09-11T00:59:00Z">
        <w:r w:rsidR="000031AF" w:rsidRPr="000031AF" w:rsidDel="001F200D">
          <w:rPr>
            <w:rFonts w:asciiTheme="majorHAnsi" w:hAnsiTheme="majorHAnsi" w:cstheme="majorHAnsi"/>
            <w:sz w:val="24"/>
            <w:szCs w:val="24"/>
          </w:rPr>
          <w:delText>hace</w:delText>
        </w:r>
      </w:del>
      <w:del w:id="43" w:author="Jesus Antonio Pacheco Balam" w:date="2018-09-11T00:58:00Z">
        <w:r w:rsidR="000031AF" w:rsidRPr="000031AF" w:rsidDel="001F200D">
          <w:rPr>
            <w:rFonts w:asciiTheme="majorHAnsi" w:hAnsiTheme="majorHAnsi" w:cstheme="majorHAnsi"/>
            <w:sz w:val="24"/>
            <w:szCs w:val="24"/>
          </w:rPr>
          <w:delText>r sus</w:delText>
        </w:r>
      </w:del>
      <w:del w:id="44" w:author="Jesus Antonio Pacheco Balam" w:date="2018-09-11T00:59:00Z">
        <w:r w:rsidR="000031AF" w:rsidRPr="000031AF" w:rsidDel="001F200D">
          <w:rPr>
            <w:rFonts w:asciiTheme="majorHAnsi" w:hAnsiTheme="majorHAnsi" w:cstheme="majorHAnsi"/>
            <w:sz w:val="24"/>
            <w:szCs w:val="24"/>
          </w:rPr>
          <w:delText xml:space="preserve"> modificaciones</w:delText>
        </w:r>
      </w:del>
      <w:commentRangeEnd w:id="41"/>
      <w:r w:rsidR="00887D6E">
        <w:rPr>
          <w:rStyle w:val="Refdecomentario"/>
        </w:rPr>
        <w:commentReference w:id="41"/>
      </w:r>
      <w:r w:rsidR="000031AF" w:rsidRPr="000031AF">
        <w:rPr>
          <w:rFonts w:asciiTheme="majorHAnsi" w:hAnsiTheme="majorHAnsi" w:cstheme="majorHAnsi"/>
          <w:sz w:val="24"/>
          <w:szCs w:val="24"/>
        </w:rPr>
        <w:t>.</w:t>
      </w:r>
      <w:r w:rsidR="000031AF">
        <w:rPr>
          <w:sz w:val="28"/>
        </w:rPr>
        <w:t xml:space="preserve"> </w:t>
      </w:r>
      <w:r w:rsidRPr="00E34A05">
        <w:rPr>
          <w:rFonts w:asciiTheme="majorHAnsi" w:hAnsiTheme="majorHAnsi" w:cstheme="majorHAnsi"/>
          <w:sz w:val="24"/>
          <w:szCs w:val="24"/>
        </w:rPr>
        <w:t xml:space="preserve"> </w:t>
      </w:r>
      <w:r w:rsidR="000031AF">
        <w:rPr>
          <w:rFonts w:asciiTheme="majorHAnsi" w:hAnsiTheme="majorHAnsi" w:cstheme="majorHAnsi"/>
          <w:sz w:val="24"/>
          <w:szCs w:val="24"/>
        </w:rPr>
        <w:t xml:space="preserve">En empleado, se realizan las tareas de capacitación y realizar quiz, todo </w:t>
      </w:r>
      <w:r w:rsidRPr="00E34A05">
        <w:rPr>
          <w:rFonts w:asciiTheme="majorHAnsi" w:hAnsiTheme="majorHAnsi" w:cstheme="majorHAnsi"/>
          <w:sz w:val="24"/>
          <w:szCs w:val="24"/>
        </w:rPr>
        <w:t>de una ma</w:t>
      </w:r>
      <w:r w:rsidR="000031AF">
        <w:rPr>
          <w:rFonts w:asciiTheme="majorHAnsi" w:hAnsiTheme="majorHAnsi" w:cstheme="majorHAnsi"/>
          <w:sz w:val="24"/>
          <w:szCs w:val="24"/>
        </w:rPr>
        <w:t xml:space="preserve">nera ágil, rápida y sencilla. </w:t>
      </w:r>
      <w:r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9507953" w14:textId="77777777" w:rsidR="00E34A05" w:rsidRPr="00E34A05" w:rsidRDefault="00E34A05" w:rsidP="00CF54E8">
      <w:pPr>
        <w:rPr>
          <w:rFonts w:asciiTheme="majorHAnsi" w:hAnsiTheme="majorHAnsi" w:cstheme="majorHAnsi"/>
          <w:sz w:val="24"/>
          <w:szCs w:val="24"/>
        </w:rPr>
      </w:pPr>
    </w:p>
    <w:p w14:paraId="1F4B70D2" w14:textId="77777777" w:rsidR="00B600E0" w:rsidRPr="00E34A05" w:rsidRDefault="00B600E0" w:rsidP="00B600E0">
      <w:pPr>
        <w:pStyle w:val="Ttulo2"/>
        <w:rPr>
          <w:rFonts w:cstheme="majorHAnsi"/>
          <w:b/>
          <w:color w:val="auto"/>
        </w:rPr>
      </w:pPr>
      <w:bookmarkStart w:id="45" w:name="_Toc477085761"/>
      <w:bookmarkStart w:id="46" w:name="_Toc523697256"/>
      <w:r w:rsidRPr="00E34A05">
        <w:rPr>
          <w:rFonts w:cstheme="majorHAnsi"/>
          <w:b/>
          <w:color w:val="auto"/>
        </w:rPr>
        <w:t>2.2 Funcionalidad del producto</w:t>
      </w:r>
      <w:bookmarkEnd w:id="45"/>
      <w:bookmarkEnd w:id="46"/>
    </w:p>
    <w:p w14:paraId="5B1C57DD" w14:textId="77777777" w:rsidR="008F5C78" w:rsidRDefault="00B600E0" w:rsidP="00B600E0">
      <w:pPr>
        <w:jc w:val="both"/>
        <w:rPr>
          <w:ins w:id="47" w:author="Jesus Antonio Pacheco Balam" w:date="2018-09-12T01:50:00Z"/>
          <w:rFonts w:asciiTheme="majorHAnsi" w:hAnsiTheme="majorHAnsi" w:cstheme="majorHAnsi"/>
          <w:sz w:val="24"/>
          <w:szCs w:val="24"/>
        </w:rPr>
      </w:pPr>
      <w:r w:rsidRPr="00E34A05">
        <w:rPr>
          <w:rFonts w:asciiTheme="majorHAnsi" w:hAnsiTheme="majorHAnsi" w:cstheme="majorHAnsi"/>
          <w:sz w:val="24"/>
          <w:szCs w:val="24"/>
        </w:rPr>
        <w:t xml:space="preserve"> El sistema contará con un </w:t>
      </w:r>
      <w:r w:rsidR="00DA682D">
        <w:rPr>
          <w:rFonts w:asciiTheme="majorHAnsi" w:hAnsiTheme="majorHAnsi" w:cstheme="majorHAnsi"/>
          <w:sz w:val="24"/>
          <w:szCs w:val="24"/>
        </w:rPr>
        <w:t>proceso de capacitación</w:t>
      </w:r>
      <w:r w:rsidRPr="00E34A05">
        <w:rPr>
          <w:rFonts w:asciiTheme="majorHAnsi" w:hAnsiTheme="majorHAnsi" w:cstheme="majorHAnsi"/>
          <w:sz w:val="24"/>
          <w:szCs w:val="24"/>
        </w:rPr>
        <w:t xml:space="preserve"> para dar servicio al </w:t>
      </w:r>
      <w:r w:rsidR="00E05E1C">
        <w:rPr>
          <w:rFonts w:asciiTheme="majorHAnsi" w:hAnsiTheme="majorHAnsi" w:cstheme="majorHAnsi"/>
          <w:sz w:val="24"/>
          <w:szCs w:val="24"/>
        </w:rPr>
        <w:t>empleado</w:t>
      </w:r>
      <w:r w:rsidRPr="00E34A05">
        <w:rPr>
          <w:rFonts w:asciiTheme="majorHAnsi" w:hAnsiTheme="majorHAnsi" w:cstheme="majorHAnsi"/>
          <w:sz w:val="24"/>
          <w:szCs w:val="24"/>
        </w:rPr>
        <w:t xml:space="preserve"> y así facilitar el trabajo al usuario del </w:t>
      </w:r>
      <w:del w:id="48" w:author="Jesus Antonio Pacheco Balam" w:date="2018-09-12T01:46:00Z">
        <w:r w:rsidRPr="00E34A05" w:rsidDel="00A40610">
          <w:rPr>
            <w:rFonts w:asciiTheme="majorHAnsi" w:hAnsiTheme="majorHAnsi" w:cstheme="majorHAnsi"/>
            <w:sz w:val="24"/>
            <w:szCs w:val="24"/>
          </w:rPr>
          <w:delText>sistema con</w:delText>
        </w:r>
      </w:del>
      <w:ins w:id="49" w:author="Jesus Antonio Pacheco Balam" w:date="2018-09-12T01:46:00Z">
        <w:r w:rsidR="00A40610" w:rsidRPr="00E34A05">
          <w:rPr>
            <w:rFonts w:asciiTheme="majorHAnsi" w:hAnsiTheme="majorHAnsi" w:cstheme="majorHAnsi"/>
            <w:sz w:val="24"/>
            <w:szCs w:val="24"/>
          </w:rPr>
          <w:t>sistema</w:t>
        </w:r>
        <w:r w:rsidR="00A40610">
          <w:rPr>
            <w:rFonts w:asciiTheme="majorHAnsi" w:hAnsiTheme="majorHAnsi" w:cstheme="majorHAnsi"/>
            <w:sz w:val="24"/>
            <w:szCs w:val="24"/>
          </w:rPr>
          <w:t xml:space="preserve">, </w:t>
        </w:r>
        <w:r w:rsidR="00A40610" w:rsidRPr="00E34A05">
          <w:rPr>
            <w:rFonts w:asciiTheme="majorHAnsi" w:hAnsiTheme="majorHAnsi" w:cstheme="majorHAnsi"/>
            <w:sz w:val="24"/>
            <w:szCs w:val="24"/>
          </w:rPr>
          <w:t>con</w:t>
        </w:r>
      </w:ins>
      <w:r w:rsidRPr="00E34A05">
        <w:rPr>
          <w:rFonts w:asciiTheme="majorHAnsi" w:hAnsiTheme="majorHAnsi" w:cstheme="majorHAnsi"/>
          <w:sz w:val="24"/>
          <w:szCs w:val="24"/>
        </w:rPr>
        <w:t xml:space="preserve"> respecto a </w:t>
      </w:r>
      <w:r w:rsidR="001B4C0E">
        <w:rPr>
          <w:rFonts w:asciiTheme="majorHAnsi" w:hAnsiTheme="majorHAnsi" w:cstheme="majorHAnsi"/>
          <w:sz w:val="24"/>
          <w:szCs w:val="24"/>
        </w:rPr>
        <w:t>realización de la capacitación y a la elaboración de los quiz.</w:t>
      </w:r>
      <w:r w:rsidRPr="00E34A0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22BCA81" w14:textId="671A0734" w:rsidR="009419CD" w:rsidRDefault="008F5C78" w:rsidP="00B600E0">
      <w:pPr>
        <w:jc w:val="both"/>
        <w:rPr>
          <w:ins w:id="50" w:author="Jesus Antonio Pacheco Balam" w:date="2018-09-12T01:45:00Z"/>
          <w:rFonts w:asciiTheme="majorHAnsi" w:hAnsiTheme="majorHAnsi" w:cstheme="majorHAnsi"/>
          <w:sz w:val="24"/>
          <w:szCs w:val="24"/>
        </w:rPr>
      </w:pPr>
      <w:ins w:id="51" w:author="Jesus Antonio Pacheco Balam" w:date="2018-09-12T01:50:00Z">
        <w:r>
          <w:rPr>
            <w:rFonts w:asciiTheme="majorHAnsi" w:hAnsiTheme="majorHAnsi" w:cstheme="majorHAnsi"/>
            <w:sz w:val="24"/>
            <w:szCs w:val="24"/>
          </w:rPr>
          <w:t xml:space="preserve">El sistema </w:t>
        </w:r>
        <w:r w:rsidR="00582887">
          <w:rPr>
            <w:rFonts w:asciiTheme="majorHAnsi" w:hAnsiTheme="majorHAnsi" w:cstheme="majorHAnsi"/>
            <w:sz w:val="24"/>
            <w:szCs w:val="24"/>
          </w:rPr>
          <w:t>e</w:t>
        </w:r>
        <w:r>
          <w:rPr>
            <w:rFonts w:asciiTheme="majorHAnsi" w:hAnsiTheme="majorHAnsi" w:cstheme="majorHAnsi"/>
            <w:sz w:val="24"/>
            <w:szCs w:val="24"/>
          </w:rPr>
          <w:t>s</w:t>
        </w:r>
      </w:ins>
      <w:del w:id="52" w:author="Jesus Antonio Pacheco Balam" w:date="2018-09-12T01:50:00Z">
        <w:r w:rsidR="00B600E0" w:rsidRPr="00E34A05" w:rsidDel="008F5C78">
          <w:rPr>
            <w:rFonts w:asciiTheme="majorHAnsi" w:hAnsiTheme="majorHAnsi" w:cstheme="majorHAnsi"/>
            <w:sz w:val="24"/>
            <w:szCs w:val="24"/>
          </w:rPr>
          <w:delText>Es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tará protegi</w:t>
      </w:r>
      <w:ins w:id="53" w:author="Jesus Antonio Pacheco Balam" w:date="2018-09-12T11:22:00Z">
        <w:r w:rsidR="00886B4F">
          <w:rPr>
            <w:rFonts w:asciiTheme="majorHAnsi" w:hAnsiTheme="majorHAnsi" w:cstheme="majorHAnsi"/>
            <w:sz w:val="24"/>
            <w:szCs w:val="24"/>
          </w:rPr>
          <w:t>endo</w:t>
        </w:r>
      </w:ins>
      <w:del w:id="54" w:author="Jesus Antonio Pacheco Balam" w:date="2018-09-12T11:22:00Z">
        <w:r w:rsidR="00B600E0" w:rsidRPr="00E34A05" w:rsidDel="00886B4F">
          <w:rPr>
            <w:rFonts w:asciiTheme="majorHAnsi" w:hAnsiTheme="majorHAnsi" w:cstheme="majorHAnsi"/>
            <w:sz w:val="24"/>
            <w:szCs w:val="24"/>
          </w:rPr>
          <w:delText>do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 xml:space="preserve"> con contraseña</w:t>
      </w:r>
      <w:ins w:id="55" w:author="Chacón" w:date="2018-09-26T13:58:00Z">
        <w:r w:rsidR="00F44DA8">
          <w:rPr>
            <w:rFonts w:asciiTheme="majorHAnsi" w:hAnsiTheme="majorHAnsi" w:cstheme="majorHAnsi"/>
            <w:sz w:val="24"/>
            <w:szCs w:val="24"/>
          </w:rPr>
          <w:t xml:space="preserve"> para cada tipo</w:t>
        </w:r>
      </w:ins>
      <w:ins w:id="56" w:author="Jesus Antonio Pacheco Balam" w:date="2018-09-12T11:21:00Z">
        <w:del w:id="57" w:author="Chacón" w:date="2018-09-26T13:58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 xml:space="preserve"> l</w:delText>
          </w:r>
        </w:del>
        <w:del w:id="58" w:author="Chacón" w:date="2018-09-26T13:59:00Z">
          <w:r w:rsidR="00A12D32" w:rsidDel="00F44DA8">
            <w:rPr>
              <w:rFonts w:asciiTheme="majorHAnsi" w:hAnsiTheme="majorHAnsi" w:cstheme="majorHAnsi"/>
              <w:sz w:val="24"/>
              <w:szCs w:val="24"/>
            </w:rPr>
            <w:delText>os distintos tipos</w:delText>
          </w:r>
        </w:del>
        <w:r w:rsidR="00A12D32">
          <w:rPr>
            <w:rFonts w:asciiTheme="majorHAnsi" w:hAnsiTheme="majorHAnsi" w:cstheme="majorHAnsi"/>
            <w:sz w:val="24"/>
            <w:szCs w:val="24"/>
          </w:rPr>
          <w:t xml:space="preserve"> de </w:t>
        </w:r>
      </w:ins>
      <w:del w:id="59" w:author="Jesus Antonio Pacheco Balam" w:date="2018-09-12T11:27:00Z">
        <w:r w:rsidR="00B600E0" w:rsidRPr="00E34A05" w:rsidDel="00C14873">
          <w:rPr>
            <w:rFonts w:asciiTheme="majorHAnsi" w:hAnsiTheme="majorHAnsi" w:cstheme="majorHAnsi"/>
            <w:sz w:val="24"/>
            <w:szCs w:val="24"/>
          </w:rPr>
          <w:delText>,</w:delText>
        </w:r>
      </w:del>
      <w:ins w:id="60" w:author="Jesus Antonio Pacheco Balam" w:date="2018-09-12T11:27:00Z">
        <w:r w:rsidR="00C14873">
          <w:rPr>
            <w:rFonts w:asciiTheme="majorHAnsi" w:hAnsiTheme="majorHAnsi" w:cstheme="majorHAnsi"/>
            <w:sz w:val="24"/>
            <w:szCs w:val="24"/>
          </w:rPr>
          <w:t>usuarios,</w:t>
        </w:r>
      </w:ins>
      <w:r w:rsidR="00B600E0" w:rsidRPr="00E34A05">
        <w:rPr>
          <w:rFonts w:asciiTheme="majorHAnsi" w:hAnsiTheme="majorHAnsi" w:cstheme="majorHAnsi"/>
          <w:sz w:val="24"/>
          <w:szCs w:val="24"/>
        </w:rPr>
        <w:t xml:space="preserve"> restringiendo el acceso a los usuarios no privilegiados, con el fin de que estos no puedan manipula</w:t>
      </w:r>
      <w:ins w:id="61" w:author="Jesus Antonio Pacheco Balam" w:date="2018-09-12T11:22:00Z">
        <w:r w:rsidR="00971A38">
          <w:rPr>
            <w:rFonts w:asciiTheme="majorHAnsi" w:hAnsiTheme="majorHAnsi" w:cstheme="majorHAnsi"/>
            <w:sz w:val="24"/>
            <w:szCs w:val="24"/>
          </w:rPr>
          <w:t>r los resultados</w:t>
        </w:r>
      </w:ins>
      <w:del w:id="62" w:author="Jesus Antonio Pacheco Balam" w:date="2018-09-11T01:12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 xml:space="preserve">r </w:delText>
        </w:r>
      </w:del>
      <w:del w:id="63" w:author="Jesus Antonio Pacheco Balam" w:date="2018-09-11T01:13:00Z">
        <w:r w:rsidR="00B600E0" w:rsidRPr="00E34A05" w:rsidDel="00D815E0">
          <w:rPr>
            <w:rFonts w:asciiTheme="majorHAnsi" w:hAnsiTheme="majorHAnsi" w:cstheme="majorHAnsi"/>
            <w:sz w:val="24"/>
            <w:szCs w:val="24"/>
          </w:rPr>
          <w:delText>datos valiosos para la empresa</w:delText>
        </w:r>
      </w:del>
      <w:r w:rsidR="00B600E0" w:rsidRPr="00E34A05">
        <w:rPr>
          <w:rFonts w:asciiTheme="majorHAnsi" w:hAnsiTheme="majorHAnsi" w:cstheme="majorHAnsi"/>
          <w:sz w:val="24"/>
          <w:szCs w:val="24"/>
        </w:rPr>
        <w:t>, previn</w:t>
      </w:r>
      <w:r w:rsidR="001B4C0E">
        <w:rPr>
          <w:rFonts w:asciiTheme="majorHAnsi" w:hAnsiTheme="majorHAnsi" w:cstheme="majorHAnsi"/>
          <w:sz w:val="24"/>
          <w:szCs w:val="24"/>
        </w:rPr>
        <w:t>iendo de personas con intención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malicios</w:t>
      </w:r>
      <w:r w:rsidR="001B4C0E">
        <w:rPr>
          <w:rFonts w:asciiTheme="majorHAnsi" w:hAnsiTheme="majorHAnsi" w:cstheme="majorHAnsi"/>
          <w:sz w:val="24"/>
          <w:szCs w:val="24"/>
        </w:rPr>
        <w:t>a.</w:t>
      </w:r>
    </w:p>
    <w:p w14:paraId="2C33F1F2" w14:textId="08A7F201" w:rsidR="00B600E0" w:rsidRPr="004C6CA6" w:rsidRDefault="001B4C0E" w:rsidP="00B600E0">
      <w:pPr>
        <w:jc w:val="both"/>
        <w:rPr>
          <w:rFonts w:asciiTheme="majorHAnsi" w:hAnsiTheme="majorHAnsi" w:cstheme="majorHAnsi"/>
          <w:sz w:val="24"/>
          <w:szCs w:val="24"/>
          <w:rPrChange w:id="64" w:author="Chacón" w:date="2018-09-26T13:59:00Z">
            <w:rPr>
              <w:rFonts w:asciiTheme="majorHAnsi" w:hAnsiTheme="majorHAnsi" w:cstheme="majorHAnsi"/>
              <w:sz w:val="24"/>
              <w:szCs w:val="24"/>
            </w:rPr>
          </w:rPrChange>
        </w:rPr>
      </w:pPr>
      <w:r>
        <w:rPr>
          <w:rFonts w:asciiTheme="majorHAnsi" w:hAnsiTheme="majorHAnsi" w:cstheme="majorHAnsi"/>
          <w:sz w:val="24"/>
          <w:szCs w:val="24"/>
        </w:rPr>
        <w:t xml:space="preserve"> Se tendrá opciones respecto a la elaboración de los quiz,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para cada elemento indispensable en </w:t>
      </w:r>
      <w:r>
        <w:rPr>
          <w:rFonts w:asciiTheme="majorHAnsi" w:hAnsiTheme="majorHAnsi" w:cstheme="majorHAnsi"/>
          <w:sz w:val="24"/>
          <w:szCs w:val="24"/>
        </w:rPr>
        <w:t>su creación</w:t>
      </w:r>
      <w:r w:rsidR="00B600E0" w:rsidRPr="00E34A05">
        <w:rPr>
          <w:rFonts w:asciiTheme="majorHAnsi" w:hAnsiTheme="majorHAnsi" w:cstheme="majorHAnsi"/>
          <w:sz w:val="24"/>
          <w:szCs w:val="24"/>
        </w:rPr>
        <w:t xml:space="preserve"> tales como </w:t>
      </w:r>
      <w:r>
        <w:rPr>
          <w:rFonts w:asciiTheme="majorHAnsi" w:hAnsiTheme="majorHAnsi" w:cstheme="majorHAnsi"/>
          <w:sz w:val="24"/>
          <w:szCs w:val="24"/>
        </w:rPr>
        <w:t xml:space="preserve">hora de inicio y fin, número máximo </w:t>
      </w:r>
      <w:ins w:id="65" w:author="Chacón" w:date="2018-09-26T14:03:00Z">
        <w:r w:rsidR="004C6CA6">
          <w:rPr>
            <w:rFonts w:asciiTheme="majorHAnsi" w:hAnsiTheme="majorHAnsi" w:cstheme="majorHAnsi"/>
            <w:sz w:val="24"/>
            <w:szCs w:val="24"/>
          </w:rPr>
          <w:t>d</w:t>
        </w:r>
      </w:ins>
      <w:r>
        <w:rPr>
          <w:rFonts w:asciiTheme="majorHAnsi" w:hAnsiTheme="majorHAnsi" w:cstheme="majorHAnsi"/>
          <w:sz w:val="24"/>
          <w:szCs w:val="24"/>
        </w:rPr>
        <w:t>e intentos, la manera de mostrar las preguntas y respuestas, de esta última se elegirá entre 3 tipos de respuesta,</w:t>
      </w:r>
      <w:r w:rsidRPr="001B4C0E">
        <w:rPr>
          <w:sz w:val="28"/>
        </w:rPr>
        <w:t xml:space="preserve"> </w:t>
      </w:r>
      <w:r w:rsidRPr="004C6CA6">
        <w:rPr>
          <w:rFonts w:asciiTheme="majorHAnsi" w:hAnsiTheme="majorHAnsi" w:cstheme="majorHAnsi"/>
          <w:sz w:val="24"/>
          <w:rPrChange w:id="66" w:author="Chacón" w:date="2018-09-26T14:00:00Z">
            <w:rPr>
              <w:sz w:val="24"/>
            </w:rPr>
          </w:rPrChange>
        </w:rPr>
        <w:t>opción múltiple con diferentes respuestas correctas, opción múltiple con respuesta única y respuesta abierta.</w:t>
      </w:r>
      <w:r w:rsidRPr="004C6CA6">
        <w:rPr>
          <w:rFonts w:asciiTheme="majorHAnsi" w:hAnsiTheme="majorHAnsi" w:cstheme="majorHAnsi"/>
          <w:szCs w:val="24"/>
          <w:rPrChange w:id="67" w:author="Chacón" w:date="2018-09-26T13:59:00Z">
            <w:rPr>
              <w:rFonts w:asciiTheme="majorHAnsi" w:hAnsiTheme="majorHAnsi" w:cstheme="majorHAnsi"/>
              <w:szCs w:val="24"/>
            </w:rPr>
          </w:rPrChange>
        </w:rPr>
        <w:t xml:space="preserve"> </w:t>
      </w:r>
      <w:del w:id="68" w:author="Microsoft Office User" w:date="2018-09-10T10:42:00Z">
        <w:r w:rsidR="00B600E0" w:rsidRPr="004C6CA6" w:rsidDel="00887D6E">
          <w:rPr>
            <w:rFonts w:asciiTheme="majorHAnsi" w:hAnsiTheme="majorHAnsi" w:cstheme="majorHAnsi"/>
            <w:szCs w:val="24"/>
            <w:rPrChange w:id="69" w:author="Chacón" w:date="2018-09-26T13:59:00Z">
              <w:rPr>
                <w:rFonts w:asciiTheme="majorHAnsi" w:hAnsiTheme="majorHAnsi" w:cstheme="majorHAnsi"/>
                <w:szCs w:val="24"/>
              </w:rPr>
            </w:rPrChange>
          </w:rPr>
          <w:delText xml:space="preserve"> </w:delText>
        </w:r>
      </w:del>
    </w:p>
    <w:p w14:paraId="5FD59998" w14:textId="77777777" w:rsidR="00B600E0" w:rsidRPr="0029609F" w:rsidRDefault="00B600E0" w:rsidP="00B600E0">
      <w:pPr>
        <w:jc w:val="both"/>
        <w:rPr>
          <w:rFonts w:ascii="Century Gothic" w:hAnsi="Century Gothic" w:cs="Times New Roman"/>
          <w:sz w:val="24"/>
          <w:szCs w:val="24"/>
        </w:rPr>
      </w:pPr>
    </w:p>
    <w:p w14:paraId="20723D67" w14:textId="77777777" w:rsidR="00B600E0" w:rsidRPr="000031AF" w:rsidRDefault="00B600E0" w:rsidP="00B600E0">
      <w:pPr>
        <w:pStyle w:val="Ttulo2"/>
        <w:rPr>
          <w:rFonts w:cstheme="majorHAnsi"/>
          <w:b/>
          <w:color w:val="auto"/>
        </w:rPr>
      </w:pPr>
      <w:bookmarkStart w:id="70" w:name="_Toc477085762"/>
      <w:bookmarkStart w:id="71" w:name="_Toc523697257"/>
      <w:r w:rsidRPr="000031AF">
        <w:rPr>
          <w:rFonts w:cstheme="majorHAnsi"/>
          <w:b/>
          <w:color w:val="auto"/>
        </w:rPr>
        <w:t>2.3 Restricciones</w:t>
      </w:r>
      <w:bookmarkEnd w:id="70"/>
      <w:bookmarkEnd w:id="71"/>
      <w:r w:rsidRPr="000031AF">
        <w:rPr>
          <w:rFonts w:cstheme="majorHAnsi"/>
          <w:b/>
          <w:color w:val="auto"/>
        </w:rPr>
        <w:t xml:space="preserve"> </w:t>
      </w:r>
    </w:p>
    <w:p w14:paraId="59AA6272" w14:textId="77777777" w:rsidR="00B600E0" w:rsidRPr="000031AF" w:rsidRDefault="00B600E0" w:rsidP="00B600E0">
      <w:pPr>
        <w:jc w:val="both"/>
        <w:rPr>
          <w:rFonts w:asciiTheme="majorHAnsi" w:hAnsiTheme="majorHAnsi" w:cstheme="majorHAnsi"/>
          <w:sz w:val="24"/>
          <w:szCs w:val="24"/>
        </w:rPr>
      </w:pPr>
      <w:r w:rsidRPr="000031AF">
        <w:rPr>
          <w:rFonts w:asciiTheme="majorHAnsi" w:hAnsiTheme="majorHAnsi" w:cstheme="majorHAnsi"/>
          <w:sz w:val="24"/>
          <w:szCs w:val="24"/>
        </w:rPr>
        <w:t>El sistema solamente dará acceso a los usuarios que estén previamente dados de alta, de la misma manera no se podrá realizar ninguna operación sin haber iniciado sesión.</w:t>
      </w:r>
    </w:p>
    <w:p w14:paraId="788F9AEF" w14:textId="77777777" w:rsidR="00B600E0" w:rsidRPr="00B600E0" w:rsidRDefault="00B600E0" w:rsidP="00B600E0"/>
    <w:p w14:paraId="3837B5C4" w14:textId="77777777" w:rsidR="00351CE5" w:rsidRDefault="00351CE5" w:rsidP="00CC6CB8">
      <w:pPr>
        <w:jc w:val="center"/>
        <w:rPr>
          <w:sz w:val="28"/>
        </w:rPr>
      </w:pPr>
    </w:p>
    <w:p w14:paraId="4C44EC41" w14:textId="77777777" w:rsidR="001425AF" w:rsidRDefault="001425AF">
      <w:pPr>
        <w:rPr>
          <w:sz w:val="28"/>
        </w:rPr>
      </w:pPr>
      <w:r>
        <w:rPr>
          <w:sz w:val="28"/>
        </w:rPr>
        <w:br w:type="page"/>
      </w:r>
    </w:p>
    <w:p w14:paraId="0B286178" w14:textId="77777777" w:rsidR="001425AF" w:rsidRPr="00B26621" w:rsidRDefault="001425AF" w:rsidP="001425AF">
      <w:pPr>
        <w:pStyle w:val="Ttulo1"/>
        <w:rPr>
          <w:rFonts w:ascii="Century Gothic" w:hAnsi="Century Gothic"/>
          <w:b/>
          <w:color w:val="auto"/>
        </w:rPr>
      </w:pPr>
      <w:bookmarkStart w:id="72" w:name="_Toc477085763"/>
      <w:bookmarkStart w:id="73" w:name="_Toc523697258"/>
      <w:r w:rsidRPr="00B26621">
        <w:rPr>
          <w:rFonts w:ascii="Century Gothic" w:hAnsi="Century Gothic"/>
          <w:b/>
          <w:color w:val="auto"/>
        </w:rPr>
        <w:lastRenderedPageBreak/>
        <w:t>3.- Requisitos específicos</w:t>
      </w:r>
      <w:bookmarkEnd w:id="72"/>
      <w:bookmarkEnd w:id="73"/>
      <w:r w:rsidRPr="00B26621">
        <w:rPr>
          <w:rFonts w:ascii="Century Gothic" w:hAnsi="Century Gothic"/>
          <w:b/>
          <w:color w:val="auto"/>
        </w:rPr>
        <w:t xml:space="preserve"> </w:t>
      </w:r>
    </w:p>
    <w:p w14:paraId="272FE2A1" w14:textId="77777777" w:rsidR="001425AF" w:rsidRDefault="001425AF" w:rsidP="001425AF">
      <w:pPr>
        <w:ind w:firstLine="708"/>
        <w:jc w:val="both"/>
        <w:rPr>
          <w:rFonts w:ascii="Century Gothic" w:hAnsi="Century Gothic" w:cs="Times New Roman"/>
          <w:b/>
          <w:sz w:val="24"/>
          <w:szCs w:val="24"/>
        </w:rPr>
      </w:pPr>
      <w:r w:rsidRPr="00B26621">
        <w:rPr>
          <w:rFonts w:ascii="Century Gothic" w:hAnsi="Century Gothic" w:cs="Times New Roman"/>
          <w:b/>
          <w:sz w:val="24"/>
          <w:szCs w:val="24"/>
        </w:rPr>
        <w:t>Requisitos funcionales:</w:t>
      </w:r>
    </w:p>
    <w:p w14:paraId="73161081" w14:textId="77777777" w:rsidR="001425AF" w:rsidRPr="00B26621" w:rsidRDefault="001425AF" w:rsidP="001425AF">
      <w:pPr>
        <w:pStyle w:val="Prrafodelista"/>
        <w:numPr>
          <w:ilvl w:val="0"/>
          <w:numId w:val="1"/>
        </w:numPr>
        <w:jc w:val="both"/>
        <w:rPr>
          <w:rFonts w:ascii="Century Gothic" w:hAnsi="Century Gothic" w:cs="Times New Roman"/>
          <w:b/>
          <w:sz w:val="24"/>
          <w:szCs w:val="24"/>
        </w:rPr>
      </w:pPr>
      <w:r w:rsidRPr="00B26621">
        <w:rPr>
          <w:rFonts w:ascii="Century Gothic" w:hAnsi="Century Gothic" w:cs="Times New Roman"/>
          <w:b/>
          <w:sz w:val="24"/>
          <w:szCs w:val="24"/>
        </w:rPr>
        <w:t>Módulo de usuario:</w:t>
      </w:r>
    </w:p>
    <w:p w14:paraId="4067B3D4" w14:textId="77777777" w:rsidR="009B42B9" w:rsidRPr="002D6F30" w:rsidRDefault="001425AF" w:rsidP="001425AF">
      <w:pPr>
        <w:pStyle w:val="Prrafodelista"/>
        <w:numPr>
          <w:ilvl w:val="1"/>
          <w:numId w:val="1"/>
        </w:numPr>
        <w:jc w:val="both"/>
        <w:rPr>
          <w:ins w:id="74" w:author="Chacón" w:date="2018-09-26T14:09:00Z"/>
          <w:rFonts w:cstheme="minorHAnsi"/>
          <w:sz w:val="28"/>
          <w:szCs w:val="24"/>
          <w:rPrChange w:id="75" w:author="Chacón" w:date="2018-09-27T22:38:00Z">
            <w:rPr>
              <w:ins w:id="76" w:author="Chacón" w:date="2018-09-26T14:09:00Z"/>
              <w:rFonts w:ascii="Century Gothic" w:hAnsi="Century Gothic" w:cs="Times New Roman"/>
              <w:sz w:val="24"/>
              <w:szCs w:val="24"/>
            </w:rPr>
          </w:rPrChange>
        </w:rPr>
      </w:pPr>
      <w:r w:rsidRPr="002D6F30">
        <w:rPr>
          <w:rFonts w:cstheme="minorHAnsi"/>
          <w:b/>
          <w:sz w:val="28"/>
          <w:szCs w:val="24"/>
          <w:rPrChange w:id="77" w:author="Chacón" w:date="2018-09-27T22:38:00Z">
            <w:rPr>
              <w:rFonts w:ascii="Century Gothic" w:hAnsi="Century Gothic" w:cs="Times New Roman"/>
              <w:b/>
              <w:sz w:val="24"/>
              <w:szCs w:val="24"/>
            </w:rPr>
          </w:rPrChange>
        </w:rPr>
        <w:t>RF 1:</w:t>
      </w:r>
      <w:r w:rsidRPr="002D6F30">
        <w:rPr>
          <w:rFonts w:cstheme="minorHAnsi"/>
          <w:sz w:val="28"/>
          <w:szCs w:val="24"/>
          <w:rPrChange w:id="78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  <w:t xml:space="preserve"> El sistema permitirá identificar a los usuarios (administrador o empleado) del sistema por medio de un nombre de usuario y su contraseña</w:t>
      </w:r>
      <w:ins w:id="79" w:author="Jesus Antonio Pacheco Balam" w:date="2018-09-12T00:57:00Z">
        <w:r w:rsidR="00932136" w:rsidRPr="002D6F30">
          <w:rPr>
            <w:rFonts w:cstheme="minorHAnsi"/>
            <w:sz w:val="28"/>
            <w:szCs w:val="24"/>
            <w:rPrChange w:id="80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 xml:space="preserve">, </w:t>
        </w:r>
      </w:ins>
      <w:del w:id="81" w:author="Jesus Antonio Pacheco Balam" w:date="2018-09-12T00:57:00Z">
        <w:r w:rsidRPr="002D6F30" w:rsidDel="00932136">
          <w:rPr>
            <w:rFonts w:cstheme="minorHAnsi"/>
            <w:sz w:val="28"/>
            <w:szCs w:val="24"/>
            <w:rPrChange w:id="82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delText>.</w:delText>
        </w:r>
      </w:del>
      <w:ins w:id="83" w:author="Jesus Antonio Pacheco Balam" w:date="2018-09-12T00:56:00Z">
        <w:r w:rsidR="00932136" w:rsidRPr="002D6F30">
          <w:rPr>
            <w:rFonts w:cstheme="minorHAnsi"/>
            <w:sz w:val="28"/>
            <w:szCs w:val="24"/>
            <w:rPrChange w:id="84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 xml:space="preserve">además se dispondrá de </w:t>
        </w:r>
      </w:ins>
      <w:del w:id="85" w:author="Jesus Antonio Pacheco Balam" w:date="2018-09-12T00:56:00Z">
        <w:r w:rsidRPr="002D6F30" w:rsidDel="00932136">
          <w:rPr>
            <w:rFonts w:cstheme="minorHAnsi"/>
            <w:sz w:val="28"/>
            <w:szCs w:val="24"/>
            <w:rPrChange w:id="86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delText xml:space="preserve"> </w:delText>
        </w:r>
      </w:del>
      <w:ins w:id="87" w:author="Jesus Antonio Pacheco Balam" w:date="2018-09-11T01:39:00Z">
        <w:r w:rsidR="001271E9" w:rsidRPr="002D6F30">
          <w:rPr>
            <w:rFonts w:cstheme="minorHAnsi"/>
            <w:sz w:val="28"/>
            <w:szCs w:val="24"/>
            <w:rPrChange w:id="88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 xml:space="preserve"> recuperación de contraseñ</w:t>
        </w:r>
      </w:ins>
      <w:ins w:id="89" w:author="Chacón" w:date="2018-09-26T14:09:00Z">
        <w:r w:rsidR="009B42B9" w:rsidRPr="002D6F30">
          <w:rPr>
            <w:rFonts w:cstheme="minorHAnsi"/>
            <w:sz w:val="28"/>
            <w:szCs w:val="24"/>
            <w:rPrChange w:id="90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>a.</w:t>
        </w:r>
      </w:ins>
    </w:p>
    <w:p w14:paraId="308412C9" w14:textId="423B0A4E" w:rsidR="001425AF" w:rsidRPr="002D6F30" w:rsidRDefault="009B42B9" w:rsidP="001425AF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4"/>
          <w:rPrChange w:id="91" w:author="Chacón" w:date="2018-09-27T22:38:00Z">
            <w:rPr>
              <w:rFonts w:ascii="Century Gothic" w:hAnsi="Century Gothic" w:cs="Times New Roman"/>
              <w:sz w:val="24"/>
              <w:szCs w:val="24"/>
            </w:rPr>
          </w:rPrChange>
        </w:rPr>
      </w:pPr>
      <w:ins w:id="92" w:author="Chacón" w:date="2018-09-26T14:09:00Z">
        <w:r w:rsidRPr="002D6F30">
          <w:rPr>
            <w:rFonts w:cstheme="minorHAnsi"/>
            <w:b/>
            <w:sz w:val="28"/>
            <w:szCs w:val="24"/>
            <w:rPrChange w:id="93" w:author="Chacón" w:date="2018-09-27T22:38:00Z">
              <w:rPr>
                <w:rFonts w:ascii="Century Gothic" w:hAnsi="Century Gothic" w:cs="Times New Roman"/>
                <w:b/>
                <w:sz w:val="24"/>
                <w:szCs w:val="24"/>
              </w:rPr>
            </w:rPrChange>
          </w:rPr>
          <w:t>RF 2:</w:t>
        </w:r>
        <w:r w:rsidRPr="002D6F30">
          <w:rPr>
            <w:rFonts w:cstheme="minorHAnsi"/>
            <w:sz w:val="28"/>
            <w:szCs w:val="24"/>
            <w:rPrChange w:id="94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 xml:space="preserve"> El sistema contar</w:t>
        </w:r>
      </w:ins>
      <w:ins w:id="95" w:author="Chacón" w:date="2018-09-26T14:10:00Z">
        <w:r w:rsidRPr="002D6F30">
          <w:rPr>
            <w:rFonts w:cstheme="minorHAnsi"/>
            <w:sz w:val="28"/>
            <w:szCs w:val="24"/>
            <w:rPrChange w:id="96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 xml:space="preserve">á con una pregunta de seguridad, al iniciar </w:t>
        </w:r>
      </w:ins>
      <w:ins w:id="97" w:author="Chacón" w:date="2018-09-26T14:11:00Z">
        <w:r w:rsidRPr="002D6F30">
          <w:rPr>
            <w:rFonts w:cstheme="minorHAnsi"/>
            <w:sz w:val="28"/>
            <w:szCs w:val="24"/>
            <w:rPrChange w:id="98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>sesión</w:t>
        </w:r>
      </w:ins>
      <w:ins w:id="99" w:author="Chacón" w:date="2018-09-26T14:10:00Z">
        <w:r w:rsidRPr="002D6F30">
          <w:rPr>
            <w:rFonts w:cstheme="minorHAnsi"/>
            <w:sz w:val="28"/>
            <w:szCs w:val="24"/>
            <w:rPrChange w:id="100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 xml:space="preserve"> </w:t>
        </w:r>
      </w:ins>
      <w:ins w:id="101" w:author="Chacón" w:date="2018-09-26T14:11:00Z">
        <w:r w:rsidRPr="002D6F30">
          <w:rPr>
            <w:rFonts w:cstheme="minorHAnsi"/>
            <w:sz w:val="28"/>
            <w:szCs w:val="24"/>
            <w:rPrChange w:id="102" w:author="Chacón" w:date="2018-09-27T22:38:00Z">
              <w:rPr>
                <w:rFonts w:ascii="Century Gothic" w:hAnsi="Century Gothic" w:cs="Times New Roman"/>
                <w:sz w:val="24"/>
                <w:szCs w:val="24"/>
              </w:rPr>
            </w:rPrChange>
          </w:rPr>
          <w:t>por primera vez.</w:t>
        </w:r>
      </w:ins>
      <w:ins w:id="103" w:author="Jesus Antonio Pacheco Balam" w:date="2018-09-11T01:39:00Z">
        <w:del w:id="104" w:author="Chacón" w:date="2018-09-26T14:09:00Z">
          <w:r w:rsidR="001271E9" w:rsidRPr="002D6F30" w:rsidDel="009B42B9">
            <w:rPr>
              <w:rFonts w:cstheme="minorHAnsi"/>
              <w:sz w:val="28"/>
              <w:szCs w:val="24"/>
              <w:rPrChange w:id="105" w:author="Chacón" w:date="2018-09-27T22:38:00Z">
                <w:rPr>
                  <w:rFonts w:ascii="Century Gothic" w:hAnsi="Century Gothic" w:cs="Times New Roman"/>
                  <w:sz w:val="24"/>
                  <w:szCs w:val="24"/>
                </w:rPr>
              </w:rPrChange>
            </w:rPr>
            <w:delText>a</w:delText>
          </w:r>
        </w:del>
      </w:ins>
      <w:ins w:id="106" w:author="Jesus Antonio Pacheco Balam" w:date="2018-09-12T00:56:00Z">
        <w:del w:id="107" w:author="Chacón" w:date="2018-09-26T14:09:00Z">
          <w:r w:rsidR="00932136" w:rsidRPr="002D6F30" w:rsidDel="009B42B9">
            <w:rPr>
              <w:rFonts w:cstheme="minorHAnsi"/>
              <w:sz w:val="28"/>
              <w:szCs w:val="24"/>
              <w:rPrChange w:id="108" w:author="Chacón" w:date="2018-09-27T22:38:00Z">
                <w:rPr>
                  <w:rFonts w:ascii="Century Gothic" w:hAnsi="Century Gothic" w:cs="Times New Roman"/>
                  <w:sz w:val="24"/>
                  <w:szCs w:val="24"/>
                </w:rPr>
              </w:rPrChange>
            </w:rPr>
            <w:delText>.</w:delText>
          </w:r>
        </w:del>
      </w:ins>
    </w:p>
    <w:p w14:paraId="55D16E7A" w14:textId="77777777" w:rsidR="001425AF" w:rsidRPr="001425AF" w:rsidRDefault="001425AF" w:rsidP="001425AF">
      <w:pPr>
        <w:pStyle w:val="Prrafodelista"/>
        <w:ind w:left="1788"/>
        <w:jc w:val="both"/>
        <w:rPr>
          <w:rFonts w:ascii="Century Gothic" w:hAnsi="Century Gothic" w:cs="Times New Roman"/>
          <w:sz w:val="24"/>
          <w:szCs w:val="24"/>
        </w:rPr>
      </w:pPr>
    </w:p>
    <w:p w14:paraId="5E8826C5" w14:textId="77777777" w:rsidR="001425AF" w:rsidRPr="001425AF" w:rsidRDefault="001425AF" w:rsidP="001425AF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>Módulo de Administrador:</w:t>
      </w:r>
    </w:p>
    <w:p w14:paraId="28443559" w14:textId="4692536B" w:rsidR="00A934B8" w:rsidRPr="00B721D6" w:rsidRDefault="00EE2FFE" w:rsidP="001425AF">
      <w:pPr>
        <w:pStyle w:val="Prrafodelista"/>
        <w:numPr>
          <w:ilvl w:val="1"/>
          <w:numId w:val="1"/>
        </w:numPr>
        <w:rPr>
          <w:rFonts w:ascii="Calibri" w:hAnsi="Calibri" w:cs="Calibri"/>
          <w:sz w:val="28"/>
        </w:rPr>
      </w:pPr>
      <w:r w:rsidRPr="00024B39">
        <w:rPr>
          <w:rFonts w:ascii="Calibri" w:hAnsi="Calibri" w:cs="Calibri"/>
          <w:b/>
          <w:sz w:val="28"/>
        </w:rPr>
        <w:t>RF 1</w:t>
      </w:r>
      <w:r>
        <w:rPr>
          <w:rFonts w:ascii="Calibri" w:hAnsi="Calibri" w:cs="Calibri"/>
          <w:sz w:val="28"/>
        </w:rPr>
        <w:t>:</w:t>
      </w:r>
      <w:r w:rsidR="00B721D6">
        <w:rPr>
          <w:rFonts w:ascii="Calibri" w:hAnsi="Calibri" w:cs="Calibri"/>
          <w:sz w:val="28"/>
        </w:rPr>
        <w:t xml:space="preserve"> Los datos del administrador (matrícula y contraseña),</w:t>
      </w:r>
      <w:r w:rsidR="00A934B8" w:rsidRPr="00B721D6">
        <w:rPr>
          <w:rFonts w:ascii="Calibri" w:hAnsi="Calibri" w:cs="Calibri"/>
          <w:sz w:val="28"/>
        </w:rPr>
        <w:t xml:space="preserve"> serán agregadas previamente de</w:t>
      </w:r>
      <w:r w:rsidR="00B721D6">
        <w:rPr>
          <w:rFonts w:ascii="Calibri" w:hAnsi="Calibri" w:cs="Calibri"/>
          <w:sz w:val="28"/>
        </w:rPr>
        <w:t>ntro del sistema</w:t>
      </w:r>
      <w:ins w:id="109" w:author="Jesus Antonio Pacheco Balam" w:date="2018-09-11T01:47:00Z">
        <w:r w:rsidR="0048726B">
          <w:rPr>
            <w:rFonts w:ascii="Calibri" w:hAnsi="Calibri" w:cs="Calibri"/>
            <w:sz w:val="28"/>
          </w:rPr>
          <w:t xml:space="preserve"> y podrán se</w:t>
        </w:r>
      </w:ins>
      <w:ins w:id="110" w:author="Jesus Antonio Pacheco Balam" w:date="2018-09-11T01:48:00Z">
        <w:r w:rsidR="0048726B">
          <w:rPr>
            <w:rFonts w:ascii="Calibri" w:hAnsi="Calibri" w:cs="Calibri"/>
            <w:sz w:val="28"/>
          </w:rPr>
          <w:t>r</w:t>
        </w:r>
      </w:ins>
      <w:ins w:id="111" w:author="Jesus Antonio Pacheco Balam" w:date="2018-09-11T01:47:00Z">
        <w:r w:rsidR="0048726B">
          <w:rPr>
            <w:rFonts w:ascii="Calibri" w:hAnsi="Calibri" w:cs="Calibri"/>
            <w:sz w:val="28"/>
          </w:rPr>
          <w:t xml:space="preserve"> </w:t>
        </w:r>
      </w:ins>
      <w:ins w:id="112" w:author="Jesus Antonio Pacheco Balam" w:date="2018-09-11T01:48:00Z">
        <w:r w:rsidR="0048726B">
          <w:rPr>
            <w:rFonts w:ascii="Calibri" w:hAnsi="Calibri" w:cs="Calibri"/>
            <w:sz w:val="28"/>
          </w:rPr>
          <w:t>modificados después</w:t>
        </w:r>
      </w:ins>
      <w:r w:rsidR="00B721D6">
        <w:rPr>
          <w:rFonts w:ascii="Calibri" w:hAnsi="Calibri" w:cs="Calibri"/>
          <w:sz w:val="28"/>
        </w:rPr>
        <w:t>.</w:t>
      </w:r>
    </w:p>
    <w:p w14:paraId="5BBF72BE" w14:textId="2B1A1E4B" w:rsidR="00CE4BB8" w:rsidRPr="00024B39" w:rsidRDefault="00024B39" w:rsidP="009924DC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</w:t>
      </w:r>
      <w:r w:rsidRPr="00024B39">
        <w:rPr>
          <w:sz w:val="28"/>
        </w:rPr>
        <w:t xml:space="preserve"> </w:t>
      </w:r>
      <w:r w:rsidRPr="00024B39">
        <w:rPr>
          <w:b/>
          <w:sz w:val="28"/>
        </w:rPr>
        <w:t>2</w:t>
      </w:r>
      <w:r w:rsidRPr="00024B39">
        <w:rPr>
          <w:sz w:val="28"/>
        </w:rPr>
        <w:t>:</w:t>
      </w:r>
      <w:r>
        <w:rPr>
          <w:sz w:val="28"/>
        </w:rPr>
        <w:t xml:space="preserve"> </w:t>
      </w:r>
      <w:r w:rsidR="00DE3AA1" w:rsidRPr="00024B39">
        <w:rPr>
          <w:sz w:val="28"/>
        </w:rPr>
        <w:t xml:space="preserve">El </w:t>
      </w:r>
      <w:r w:rsidR="00292AAD" w:rsidRPr="00024B39">
        <w:rPr>
          <w:sz w:val="28"/>
        </w:rPr>
        <w:t>ad</w:t>
      </w:r>
      <w:bookmarkStart w:id="113" w:name="_GoBack"/>
      <w:bookmarkEnd w:id="113"/>
      <w:r w:rsidR="00292AAD" w:rsidRPr="00024B39">
        <w:rPr>
          <w:sz w:val="28"/>
        </w:rPr>
        <w:t>ministrador</w:t>
      </w:r>
      <w:r w:rsidR="0082708E" w:rsidRPr="00024B39">
        <w:rPr>
          <w:sz w:val="28"/>
        </w:rPr>
        <w:t xml:space="preserve">, debe contar con </w:t>
      </w:r>
      <w:ins w:id="114" w:author="Chacón" w:date="2018-09-26T14:45:00Z">
        <w:r w:rsidR="00764B15">
          <w:rPr>
            <w:sz w:val="28"/>
          </w:rPr>
          <w:t>7</w:t>
        </w:r>
      </w:ins>
      <w:ins w:id="115" w:author="Jesus Antonio Pacheco Balam" w:date="2018-09-17T12:52:00Z">
        <w:del w:id="116" w:author="Chacón" w:date="2018-09-26T14:45:00Z">
          <w:r w:rsidR="007744ED" w:rsidDel="00764B15">
            <w:rPr>
              <w:sz w:val="28"/>
            </w:rPr>
            <w:delText>6</w:delText>
          </w:r>
        </w:del>
      </w:ins>
      <w:del w:id="117" w:author="Jesus Antonio Pacheco Balam" w:date="2018-09-17T12:52:00Z">
        <w:r w:rsidR="0082708E" w:rsidRPr="00024B39" w:rsidDel="007744ED">
          <w:rPr>
            <w:sz w:val="28"/>
          </w:rPr>
          <w:delText>5</w:delText>
        </w:r>
      </w:del>
      <w:r>
        <w:rPr>
          <w:sz w:val="28"/>
        </w:rPr>
        <w:t xml:space="preserve"> funciones</w:t>
      </w:r>
      <w:r w:rsidR="00D4394F" w:rsidRPr="00024B39">
        <w:rPr>
          <w:sz w:val="28"/>
        </w:rPr>
        <w:t>:</w:t>
      </w:r>
    </w:p>
    <w:p w14:paraId="4543735C" w14:textId="1D3D5674" w:rsidR="00BA1C3E" w:rsidRDefault="00CE4BB8" w:rsidP="00BA1C3E">
      <w:pPr>
        <w:pStyle w:val="Prrafodelista"/>
        <w:numPr>
          <w:ilvl w:val="3"/>
          <w:numId w:val="1"/>
        </w:numPr>
        <w:rPr>
          <w:ins w:id="118" w:author="Jesus Antonio Pacheco Balam" w:date="2018-09-17T12:57:00Z"/>
          <w:sz w:val="28"/>
        </w:rPr>
      </w:pPr>
      <w:r>
        <w:rPr>
          <w:sz w:val="28"/>
        </w:rPr>
        <w:t>A</w:t>
      </w:r>
      <w:r w:rsidR="00AD5432">
        <w:rPr>
          <w:sz w:val="28"/>
        </w:rPr>
        <w:t>gregar</w:t>
      </w:r>
      <w:ins w:id="119" w:author="Chacón" w:date="2018-09-26T14:13:00Z">
        <w:r w:rsidR="009B42B9">
          <w:rPr>
            <w:sz w:val="28"/>
          </w:rPr>
          <w:t xml:space="preserve"> empleado</w:t>
        </w:r>
      </w:ins>
      <w:del w:id="120" w:author="Chacón" w:date="2018-09-26T14:13:00Z">
        <w:r w:rsidR="00AD5432" w:rsidDel="009B42B9">
          <w:rPr>
            <w:sz w:val="28"/>
          </w:rPr>
          <w:delText xml:space="preserve"> usuario</w:delText>
        </w:r>
      </w:del>
      <w:ins w:id="121" w:author="Jesus Antonio Pacheco Balam" w:date="2018-09-11T01:04:00Z">
        <w:r w:rsidR="009248F9">
          <w:rPr>
            <w:sz w:val="28"/>
          </w:rPr>
          <w:t>.</w:t>
        </w:r>
      </w:ins>
      <w:ins w:id="122" w:author="Jesus Antonio Pacheco Balam" w:date="2018-09-17T12:57:00Z">
        <w:r w:rsidR="00BA1C3E" w:rsidRPr="00BA1C3E">
          <w:rPr>
            <w:sz w:val="28"/>
          </w:rPr>
          <w:t xml:space="preserve"> </w:t>
        </w:r>
      </w:ins>
    </w:p>
    <w:p w14:paraId="5AA1D3F0" w14:textId="192A6F01" w:rsidR="00CE4BB8" w:rsidRPr="00BA1C3E" w:rsidRDefault="009B42B9" w:rsidP="000F5E59">
      <w:pPr>
        <w:pStyle w:val="Prrafodelista"/>
        <w:numPr>
          <w:ilvl w:val="3"/>
          <w:numId w:val="1"/>
        </w:numPr>
        <w:rPr>
          <w:ins w:id="123" w:author="Jesus Antonio Pacheco Balam" w:date="2018-09-11T01:04:00Z"/>
          <w:sz w:val="28"/>
          <w:rPrChange w:id="124" w:author="Jesus Antonio Pacheco Balam" w:date="2018-09-17T12:57:00Z">
            <w:rPr>
              <w:ins w:id="125" w:author="Jesus Antonio Pacheco Balam" w:date="2018-09-11T01:04:00Z"/>
            </w:rPr>
          </w:rPrChange>
        </w:rPr>
      </w:pPr>
      <w:ins w:id="126" w:author="Chacón" w:date="2018-09-26T14:13:00Z">
        <w:r>
          <w:rPr>
            <w:sz w:val="28"/>
          </w:rPr>
          <w:t>Consultar empleado.</w:t>
        </w:r>
      </w:ins>
      <w:ins w:id="127" w:author="Jesus Antonio Pacheco Balam" w:date="2018-09-17T12:57:00Z">
        <w:del w:id="128" w:author="Chacón" w:date="2018-09-26T14:13:00Z">
          <w:r w:rsidR="00BA1C3E" w:rsidDel="009B42B9">
            <w:rPr>
              <w:sz w:val="28"/>
            </w:rPr>
            <w:delText>Buscar usuario.</w:delText>
          </w:r>
        </w:del>
      </w:ins>
    </w:p>
    <w:p w14:paraId="7BF1CF2E" w14:textId="22ACA0A6" w:rsidR="009248F9" w:rsidDel="00334DA6" w:rsidRDefault="009248F9" w:rsidP="001425AF">
      <w:pPr>
        <w:pStyle w:val="Prrafodelista"/>
        <w:numPr>
          <w:ilvl w:val="3"/>
          <w:numId w:val="1"/>
        </w:numPr>
        <w:rPr>
          <w:moveFrom w:id="129" w:author="Jesus Antonio Pacheco Balam" w:date="2018-09-17T12:55:00Z"/>
          <w:sz w:val="28"/>
        </w:rPr>
      </w:pPr>
      <w:moveFromRangeStart w:id="130" w:author="Jesus Antonio Pacheco Balam" w:date="2018-09-17T12:55:00Z" w:name="move524952224"/>
      <w:moveFrom w:id="131" w:author="Jesus Antonio Pacheco Balam" w:date="2018-09-17T12:55:00Z">
        <w:ins w:id="132" w:author="Jesus Antonio Pacheco Balam" w:date="2018-09-11T01:04:00Z">
          <w:r w:rsidDel="00334DA6">
            <w:rPr>
              <w:sz w:val="28"/>
            </w:rPr>
            <w:t>Buscar usuario.</w:t>
          </w:r>
        </w:ins>
      </w:moveFrom>
    </w:p>
    <w:moveFromRangeEnd w:id="130"/>
    <w:p w14:paraId="0D4C9421" w14:textId="3DE936E4" w:rsidR="00CE4BB8" w:rsidDel="009B42B9" w:rsidRDefault="009B42B9" w:rsidP="009B42B9">
      <w:pPr>
        <w:pStyle w:val="Prrafodelista"/>
        <w:numPr>
          <w:ilvl w:val="3"/>
          <w:numId w:val="1"/>
        </w:numPr>
        <w:rPr>
          <w:del w:id="133" w:author="Chacón" w:date="2018-09-26T14:14:00Z"/>
          <w:sz w:val="28"/>
        </w:rPr>
        <w:pPrChange w:id="134" w:author="Chacón" w:date="2018-09-26T14:14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135" w:author="Chacón" w:date="2018-09-26T14:13:00Z">
        <w:r>
          <w:rPr>
            <w:sz w:val="28"/>
          </w:rPr>
          <w:t>Agregar quiz</w:t>
        </w:r>
      </w:ins>
      <w:del w:id="136" w:author="Chacón" w:date="2018-09-26T14:13:00Z">
        <w:r w:rsidR="00CE4BB8" w:rsidDel="009B42B9">
          <w:rPr>
            <w:sz w:val="28"/>
          </w:rPr>
          <w:delText>E</w:delText>
        </w:r>
        <w:r w:rsidR="00AD5432" w:rsidDel="009B42B9">
          <w:rPr>
            <w:sz w:val="28"/>
          </w:rPr>
          <w:delText>liminar usuario</w:delText>
        </w:r>
      </w:del>
      <w:ins w:id="137" w:author="Jesus Antonio Pacheco Balam" w:date="2018-09-11T01:04:00Z">
        <w:r w:rsidR="009248F9">
          <w:rPr>
            <w:sz w:val="28"/>
          </w:rPr>
          <w:t>.</w:t>
        </w:r>
      </w:ins>
    </w:p>
    <w:p w14:paraId="36EB8C1D" w14:textId="77777777" w:rsidR="009B42B9" w:rsidRDefault="009B42B9" w:rsidP="001425AF">
      <w:pPr>
        <w:pStyle w:val="Prrafodelista"/>
        <w:numPr>
          <w:ilvl w:val="3"/>
          <w:numId w:val="1"/>
        </w:numPr>
        <w:rPr>
          <w:ins w:id="138" w:author="Chacón" w:date="2018-09-26T14:14:00Z"/>
          <w:sz w:val="28"/>
        </w:rPr>
      </w:pPr>
    </w:p>
    <w:p w14:paraId="03A6576D" w14:textId="77777777" w:rsidR="00764B15" w:rsidRDefault="00CE4BB8" w:rsidP="009B42B9">
      <w:pPr>
        <w:pStyle w:val="Prrafodelista"/>
        <w:numPr>
          <w:ilvl w:val="3"/>
          <w:numId w:val="1"/>
        </w:numPr>
        <w:rPr>
          <w:ins w:id="139" w:author="Chacón" w:date="2018-09-26T14:45:00Z"/>
          <w:sz w:val="28"/>
        </w:rPr>
        <w:pPrChange w:id="140" w:author="Chacón" w:date="2018-09-26T14:14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141" w:author="Chacón" w:date="2018-09-26T14:14:00Z">
        <w:r w:rsidRPr="009B42B9" w:rsidDel="009B42B9">
          <w:rPr>
            <w:sz w:val="28"/>
            <w:rPrChange w:id="142" w:author="Chacón" w:date="2018-09-26T14:14:00Z">
              <w:rPr/>
            </w:rPrChange>
          </w:rPr>
          <w:delText>M</w:delText>
        </w:r>
        <w:r w:rsidR="00AD5432" w:rsidRPr="009B42B9" w:rsidDel="009B42B9">
          <w:rPr>
            <w:sz w:val="28"/>
            <w:rPrChange w:id="143" w:author="Chacón" w:date="2018-09-26T14:14:00Z">
              <w:rPr/>
            </w:rPrChange>
          </w:rPr>
          <w:delText>odificar</w:delText>
        </w:r>
        <w:r w:rsidRPr="009B42B9" w:rsidDel="009B42B9">
          <w:rPr>
            <w:sz w:val="28"/>
            <w:rPrChange w:id="144" w:author="Chacón" w:date="2018-09-26T14:14:00Z">
              <w:rPr/>
            </w:rPrChange>
          </w:rPr>
          <w:delText xml:space="preserve"> da</w:delText>
        </w:r>
      </w:del>
      <w:del w:id="145" w:author="Chacón" w:date="2018-09-26T14:13:00Z">
        <w:r w:rsidRPr="009B42B9" w:rsidDel="009B42B9">
          <w:rPr>
            <w:sz w:val="28"/>
            <w:rPrChange w:id="146" w:author="Chacón" w:date="2018-09-26T14:14:00Z">
              <w:rPr/>
            </w:rPrChange>
          </w:rPr>
          <w:delText>tos</w:delText>
        </w:r>
      </w:del>
      <w:ins w:id="147" w:author="Chacón" w:date="2018-09-26T14:14:00Z">
        <w:r w:rsidR="009B42B9">
          <w:rPr>
            <w:sz w:val="28"/>
          </w:rPr>
          <w:t>Consultar quiz</w:t>
        </w:r>
      </w:ins>
    </w:p>
    <w:p w14:paraId="4DDB65B8" w14:textId="1FB48F99" w:rsidR="00CE4BB8" w:rsidRPr="009B42B9" w:rsidRDefault="008024CC" w:rsidP="009B42B9">
      <w:pPr>
        <w:pStyle w:val="Prrafodelista"/>
        <w:numPr>
          <w:ilvl w:val="3"/>
          <w:numId w:val="1"/>
        </w:numPr>
        <w:rPr>
          <w:sz w:val="28"/>
          <w:rPrChange w:id="148" w:author="Chacón" w:date="2018-09-26T14:14:00Z">
            <w:rPr/>
          </w:rPrChange>
        </w:rPr>
        <w:pPrChange w:id="149" w:author="Chacón" w:date="2018-09-26T14:14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150" w:author="Chacón" w:date="2018-09-26T14:45:00Z">
        <w:r>
          <w:rPr>
            <w:sz w:val="28"/>
          </w:rPr>
          <w:t>Pregunta de quizze</w:t>
        </w:r>
      </w:ins>
      <w:ins w:id="151" w:author="Chacón" w:date="2018-09-26T15:01:00Z">
        <w:r w:rsidR="00975BFA">
          <w:rPr>
            <w:sz w:val="28"/>
          </w:rPr>
          <w:t>s</w:t>
        </w:r>
      </w:ins>
      <w:ins w:id="152" w:author="Chacón" w:date="2018-09-26T14:45:00Z">
        <w:r w:rsidR="00764B15">
          <w:rPr>
            <w:sz w:val="28"/>
          </w:rPr>
          <w:t>.</w:t>
        </w:r>
      </w:ins>
      <w:ins w:id="153" w:author="Jesus Antonio Pacheco Balam" w:date="2018-09-11T01:04:00Z">
        <w:del w:id="154" w:author="Chacón" w:date="2018-09-26T14:14:00Z">
          <w:r w:rsidR="009248F9" w:rsidRPr="009B42B9" w:rsidDel="009B42B9">
            <w:rPr>
              <w:sz w:val="28"/>
              <w:rPrChange w:id="155" w:author="Chacón" w:date="2018-09-26T14:14:00Z">
                <w:rPr/>
              </w:rPrChange>
            </w:rPr>
            <w:delText>.</w:delText>
          </w:r>
        </w:del>
      </w:ins>
    </w:p>
    <w:p w14:paraId="0F5B3AB9" w14:textId="3B8FA74D" w:rsidR="009B42B9" w:rsidRDefault="009B42B9" w:rsidP="001425AF">
      <w:pPr>
        <w:pStyle w:val="Prrafodelista"/>
        <w:numPr>
          <w:ilvl w:val="3"/>
          <w:numId w:val="1"/>
        </w:numPr>
        <w:rPr>
          <w:ins w:id="156" w:author="Chacón" w:date="2018-09-26T14:14:00Z"/>
          <w:sz w:val="28"/>
        </w:rPr>
      </w:pPr>
      <w:ins w:id="157" w:author="Chacón" w:date="2018-09-26T14:14:00Z">
        <w:r>
          <w:rPr>
            <w:sz w:val="28"/>
          </w:rPr>
          <w:t xml:space="preserve">Agregar documento. </w:t>
        </w:r>
      </w:ins>
    </w:p>
    <w:p w14:paraId="74DA125E" w14:textId="2377D278" w:rsidR="00292AAD" w:rsidDel="009B42B9" w:rsidRDefault="00C80A0A" w:rsidP="001425AF">
      <w:pPr>
        <w:pStyle w:val="Prrafodelista"/>
        <w:numPr>
          <w:ilvl w:val="3"/>
          <w:numId w:val="1"/>
        </w:numPr>
        <w:rPr>
          <w:del w:id="158" w:author="Chacón" w:date="2018-09-26T14:14:00Z"/>
          <w:sz w:val="28"/>
        </w:rPr>
      </w:pPr>
      <w:r>
        <w:rPr>
          <w:sz w:val="28"/>
        </w:rPr>
        <w:t xml:space="preserve">Consultar </w:t>
      </w:r>
      <w:ins w:id="159" w:author="Chacón" w:date="2018-09-26T14:15:00Z">
        <w:r w:rsidR="009B42B9">
          <w:rPr>
            <w:sz w:val="28"/>
          </w:rPr>
          <w:t>documento</w:t>
        </w:r>
      </w:ins>
      <w:del w:id="160" w:author="Chacón" w:date="2018-09-26T14:15:00Z">
        <w:r w:rsidDel="009B42B9">
          <w:rPr>
            <w:sz w:val="28"/>
          </w:rPr>
          <w:delText>resultados</w:delText>
        </w:r>
      </w:del>
      <w:r w:rsidR="00CE588C" w:rsidRPr="00CC6CB8">
        <w:rPr>
          <w:sz w:val="28"/>
        </w:rPr>
        <w:t>.</w:t>
      </w:r>
    </w:p>
    <w:p w14:paraId="7D59563A" w14:textId="7FDF69F8" w:rsidR="00C536AC" w:rsidRPr="009B42B9" w:rsidRDefault="0082708E" w:rsidP="009B42B9">
      <w:pPr>
        <w:pStyle w:val="Prrafodelista"/>
        <w:numPr>
          <w:ilvl w:val="3"/>
          <w:numId w:val="1"/>
        </w:numPr>
        <w:rPr>
          <w:ins w:id="161" w:author="Jesus Antonio Pacheco Balam" w:date="2018-09-17T12:55:00Z"/>
          <w:sz w:val="28"/>
          <w:rPrChange w:id="162" w:author="Chacón" w:date="2018-09-26T14:14:00Z">
            <w:rPr>
              <w:ins w:id="163" w:author="Jesus Antonio Pacheco Balam" w:date="2018-09-17T12:55:00Z"/>
            </w:rPr>
          </w:rPrChange>
        </w:rPr>
        <w:pPrChange w:id="164" w:author="Chacón" w:date="2018-09-26T14:14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165" w:author="Chacón" w:date="2018-09-26T14:14:00Z">
        <w:r w:rsidRPr="009B42B9" w:rsidDel="009B42B9">
          <w:rPr>
            <w:sz w:val="28"/>
            <w:rPrChange w:id="166" w:author="Chacón" w:date="2018-09-26T14:14:00Z">
              <w:rPr/>
            </w:rPrChange>
          </w:rPr>
          <w:delText>Agregar quiz.</w:delText>
        </w:r>
      </w:del>
      <w:ins w:id="167" w:author="Jesus Antonio Pacheco Balam" w:date="2018-09-17T12:55:00Z">
        <w:del w:id="168" w:author="Chacón" w:date="2018-09-26T14:14:00Z">
          <w:r w:rsidR="00C536AC" w:rsidRPr="009B42B9" w:rsidDel="009B42B9">
            <w:rPr>
              <w:sz w:val="28"/>
              <w:rPrChange w:id="169" w:author="Chacón" w:date="2018-09-26T14:14:00Z">
                <w:rPr/>
              </w:rPrChange>
            </w:rPr>
            <w:delText xml:space="preserve"> </w:delText>
          </w:r>
        </w:del>
      </w:ins>
    </w:p>
    <w:p w14:paraId="6CFF87C6" w14:textId="46B9918A" w:rsidR="0082708E" w:rsidRPr="00C536AC" w:rsidDel="00BA1C3E" w:rsidRDefault="0082708E" w:rsidP="000F5E59">
      <w:pPr>
        <w:pStyle w:val="Prrafodelista"/>
        <w:numPr>
          <w:ilvl w:val="3"/>
          <w:numId w:val="1"/>
        </w:numPr>
        <w:rPr>
          <w:del w:id="170" w:author="Jesus Antonio Pacheco Balam" w:date="2018-09-17T12:57:00Z"/>
          <w:sz w:val="28"/>
          <w:rPrChange w:id="171" w:author="Jesus Antonio Pacheco Balam" w:date="2018-09-17T12:55:00Z">
            <w:rPr>
              <w:del w:id="172" w:author="Jesus Antonio Pacheco Balam" w:date="2018-09-17T12:57:00Z"/>
            </w:rPr>
          </w:rPrChange>
        </w:rPr>
      </w:pPr>
    </w:p>
    <w:p w14:paraId="220898DD" w14:textId="425108FF" w:rsidR="00CE588C" w:rsidRDefault="00024B39" w:rsidP="001425AF">
      <w:pPr>
        <w:pStyle w:val="Prrafodelista"/>
        <w:numPr>
          <w:ilvl w:val="1"/>
          <w:numId w:val="1"/>
        </w:numPr>
        <w:rPr>
          <w:sz w:val="28"/>
        </w:rPr>
      </w:pPr>
      <w:r w:rsidRPr="00024B39">
        <w:rPr>
          <w:b/>
          <w:sz w:val="28"/>
        </w:rPr>
        <w:t>RF 3</w:t>
      </w:r>
      <w:r>
        <w:rPr>
          <w:sz w:val="28"/>
        </w:rPr>
        <w:t>:</w:t>
      </w:r>
      <w:r w:rsidR="00DE3AA1">
        <w:rPr>
          <w:sz w:val="28"/>
        </w:rPr>
        <w:t xml:space="preserve"> El administrador</w:t>
      </w:r>
      <w:r w:rsidR="00AD5432">
        <w:rPr>
          <w:sz w:val="28"/>
        </w:rPr>
        <w:t xml:space="preserve"> podrá agregar</w:t>
      </w:r>
      <w:r w:rsidR="00CE588C">
        <w:rPr>
          <w:sz w:val="28"/>
        </w:rPr>
        <w:t xml:space="preserve"> un nuevo</w:t>
      </w:r>
      <w:ins w:id="173" w:author="Chacón" w:date="2018-09-26T14:16:00Z">
        <w:r w:rsidR="009B42B9">
          <w:rPr>
            <w:sz w:val="28"/>
          </w:rPr>
          <w:t xml:space="preserve"> empleado</w:t>
        </w:r>
      </w:ins>
      <w:del w:id="174" w:author="Chacón" w:date="2018-09-26T14:16:00Z">
        <w:r w:rsidR="00CE588C" w:rsidDel="009B42B9">
          <w:rPr>
            <w:sz w:val="28"/>
          </w:rPr>
          <w:delText xml:space="preserve"> </w:delText>
        </w:r>
        <w:r w:rsidR="00292AAD" w:rsidDel="009B42B9">
          <w:rPr>
            <w:sz w:val="28"/>
          </w:rPr>
          <w:delText>usuario</w:delText>
        </w:r>
      </w:del>
      <w:r w:rsidR="00292AAD">
        <w:rPr>
          <w:sz w:val="28"/>
        </w:rPr>
        <w:t xml:space="preserve"> </w:t>
      </w:r>
      <w:r w:rsidR="00B83485">
        <w:rPr>
          <w:sz w:val="28"/>
        </w:rPr>
        <w:t>al solicitar</w:t>
      </w:r>
      <w:r w:rsidR="00292AAD">
        <w:rPr>
          <w:sz w:val="28"/>
        </w:rPr>
        <w:t xml:space="preserve"> los siguientes datos: </w:t>
      </w:r>
    </w:p>
    <w:p w14:paraId="3EDD1959" w14:textId="77777777" w:rsidR="00292AAD" w:rsidRDefault="00166C08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>Matrícula</w:t>
      </w:r>
    </w:p>
    <w:p w14:paraId="4322349D" w14:textId="77777777" w:rsidR="00292AAD" w:rsidRDefault="00292AAD" w:rsidP="001425AF">
      <w:pPr>
        <w:pStyle w:val="Prrafode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Contraseña </w:t>
      </w:r>
    </w:p>
    <w:p w14:paraId="1249373E" w14:textId="0DAF44B3" w:rsidR="00AD5432" w:rsidRDefault="009B42B9" w:rsidP="001425AF">
      <w:pPr>
        <w:pStyle w:val="Prrafodelista"/>
        <w:numPr>
          <w:ilvl w:val="3"/>
          <w:numId w:val="1"/>
        </w:numPr>
        <w:rPr>
          <w:sz w:val="28"/>
        </w:rPr>
      </w:pPr>
      <w:ins w:id="175" w:author="Chacón" w:date="2018-09-26T14:15:00Z">
        <w:r>
          <w:rPr>
            <w:sz w:val="28"/>
          </w:rPr>
          <w:t>Nombres, apellido paterno y apellido materno.</w:t>
        </w:r>
      </w:ins>
      <w:del w:id="176" w:author="Chacón" w:date="2018-09-26T14:15:00Z">
        <w:r w:rsidR="00AD5432" w:rsidDel="009B42B9">
          <w:rPr>
            <w:sz w:val="28"/>
          </w:rPr>
          <w:delText>Nombre</w:delText>
        </w:r>
      </w:del>
      <w:r w:rsidR="00166C08">
        <w:rPr>
          <w:sz w:val="28"/>
        </w:rPr>
        <w:t xml:space="preserve"> </w:t>
      </w:r>
    </w:p>
    <w:p w14:paraId="3AC268E6" w14:textId="287FA4D0" w:rsidR="009B42B9" w:rsidRDefault="00024B39" w:rsidP="009B42B9">
      <w:pPr>
        <w:pStyle w:val="Prrafodelista"/>
        <w:numPr>
          <w:ilvl w:val="1"/>
          <w:numId w:val="1"/>
        </w:numPr>
        <w:rPr>
          <w:ins w:id="177" w:author="Chacón" w:date="2018-09-26T14:19:00Z"/>
          <w:sz w:val="28"/>
        </w:rPr>
        <w:pPrChange w:id="178" w:author="Chacón" w:date="2018-09-26T14:19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r w:rsidRPr="009B42B9">
        <w:rPr>
          <w:b/>
          <w:sz w:val="28"/>
          <w:rPrChange w:id="179" w:author="Chacón" w:date="2018-09-26T14:17:00Z">
            <w:rPr>
              <w:b/>
              <w:sz w:val="28"/>
            </w:rPr>
          </w:rPrChange>
        </w:rPr>
        <w:t>RF 4</w:t>
      </w:r>
      <w:r w:rsidRPr="009B42B9">
        <w:rPr>
          <w:sz w:val="28"/>
          <w:rPrChange w:id="180" w:author="Chacón" w:date="2018-09-26T14:17:00Z">
            <w:rPr>
              <w:sz w:val="28"/>
            </w:rPr>
          </w:rPrChange>
        </w:rPr>
        <w:t>:</w:t>
      </w:r>
      <w:ins w:id="181" w:author="Chacón" w:date="2018-09-26T14:17:00Z">
        <w:r w:rsidR="009B42B9" w:rsidRPr="009B42B9">
          <w:rPr>
            <w:sz w:val="28"/>
            <w:rPrChange w:id="182" w:author="Chacón" w:date="2018-09-26T14:17:00Z">
              <w:rPr>
                <w:sz w:val="28"/>
              </w:rPr>
            </w:rPrChange>
          </w:rPr>
          <w:t xml:space="preserve"> </w:t>
        </w:r>
      </w:ins>
      <w:ins w:id="183" w:author="Chacón" w:date="2018-09-26T14:18:00Z">
        <w:r w:rsidR="009B42B9">
          <w:rPr>
            <w:sz w:val="28"/>
          </w:rPr>
          <w:t>En Consultar empleado, el administrador podr</w:t>
        </w:r>
      </w:ins>
      <w:ins w:id="184" w:author="Chacón" w:date="2018-09-26T14:19:00Z">
        <w:r w:rsidR="009B42B9">
          <w:rPr>
            <w:sz w:val="28"/>
          </w:rPr>
          <w:t>á:</w:t>
        </w:r>
      </w:ins>
    </w:p>
    <w:p w14:paraId="43E27F8D" w14:textId="59A42948" w:rsidR="009B42B9" w:rsidRDefault="004E255A" w:rsidP="009B42B9">
      <w:pPr>
        <w:pStyle w:val="Prrafodelista"/>
        <w:numPr>
          <w:ilvl w:val="3"/>
          <w:numId w:val="1"/>
        </w:numPr>
        <w:rPr>
          <w:ins w:id="185" w:author="Chacón" w:date="2018-09-26T14:20:00Z"/>
          <w:sz w:val="28"/>
        </w:rPr>
        <w:pPrChange w:id="186" w:author="Chacón" w:date="2018-09-26T14:19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187" w:author="Chacón" w:date="2018-09-26T14:23:00Z">
        <w:r>
          <w:rPr>
            <w:sz w:val="28"/>
          </w:rPr>
          <w:t>Modificar</w:t>
        </w:r>
      </w:ins>
      <w:ins w:id="188" w:author="Chacón" w:date="2018-09-26T14:20:00Z">
        <w:r>
          <w:rPr>
            <w:sz w:val="28"/>
          </w:rPr>
          <w:t xml:space="preserve"> </w:t>
        </w:r>
      </w:ins>
      <w:ins w:id="189" w:author="Chacón" w:date="2018-09-26T14:23:00Z">
        <w:r>
          <w:rPr>
            <w:sz w:val="28"/>
          </w:rPr>
          <w:t>datos del empleado</w:t>
        </w:r>
      </w:ins>
      <w:ins w:id="190" w:author="Chacón" w:date="2018-09-26T14:20:00Z">
        <w:r>
          <w:rPr>
            <w:sz w:val="28"/>
          </w:rPr>
          <w:t>.</w:t>
        </w:r>
      </w:ins>
    </w:p>
    <w:p w14:paraId="0A57346E" w14:textId="09D09849" w:rsidR="004E255A" w:rsidRDefault="004E255A" w:rsidP="009B42B9">
      <w:pPr>
        <w:pStyle w:val="Prrafodelista"/>
        <w:numPr>
          <w:ilvl w:val="3"/>
          <w:numId w:val="1"/>
        </w:numPr>
        <w:rPr>
          <w:ins w:id="191" w:author="Chacón" w:date="2018-09-26T14:23:00Z"/>
          <w:sz w:val="28"/>
        </w:rPr>
        <w:pPrChange w:id="192" w:author="Chacón" w:date="2018-09-26T14:19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193" w:author="Chacón" w:date="2018-09-26T14:23:00Z">
        <w:r>
          <w:rPr>
            <w:sz w:val="28"/>
          </w:rPr>
          <w:t>Eliminar empleado</w:t>
        </w:r>
      </w:ins>
    </w:p>
    <w:p w14:paraId="2C0C2551" w14:textId="060737A7" w:rsidR="004E255A" w:rsidRDefault="004E255A" w:rsidP="004E255A">
      <w:pPr>
        <w:pStyle w:val="Prrafodelista"/>
        <w:numPr>
          <w:ilvl w:val="3"/>
          <w:numId w:val="1"/>
        </w:numPr>
        <w:rPr>
          <w:ins w:id="194" w:author="Chacón" w:date="2018-09-26T14:25:00Z"/>
          <w:sz w:val="28"/>
        </w:rPr>
        <w:pPrChange w:id="195" w:author="Chacón" w:date="2018-09-26T14:2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196" w:author="Chacón" w:date="2018-09-26T14:23:00Z">
        <w:r>
          <w:rPr>
            <w:sz w:val="28"/>
          </w:rPr>
          <w:t>Consultar avances del empleado.</w:t>
        </w:r>
      </w:ins>
    </w:p>
    <w:p w14:paraId="5DEEA70E" w14:textId="54BD93C3" w:rsidR="004E255A" w:rsidRDefault="004E255A" w:rsidP="004E255A">
      <w:pPr>
        <w:rPr>
          <w:ins w:id="197" w:author="Chacón" w:date="2018-09-26T14:26:00Z"/>
          <w:sz w:val="28"/>
        </w:rPr>
        <w:pPrChange w:id="198" w:author="Chacón" w:date="2018-09-26T14:2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</w:p>
    <w:p w14:paraId="1DD8EE96" w14:textId="50CE660B" w:rsidR="00292AAD" w:rsidRPr="004E255A" w:rsidDel="009B42B9" w:rsidRDefault="00024B39" w:rsidP="004E255A">
      <w:pPr>
        <w:rPr>
          <w:del w:id="199" w:author="Chacón" w:date="2018-09-26T14:18:00Z"/>
          <w:sz w:val="28"/>
          <w:rPrChange w:id="200" w:author="Chacón" w:date="2018-09-26T14:28:00Z">
            <w:rPr>
              <w:del w:id="201" w:author="Chacón" w:date="2018-09-26T14:18:00Z"/>
              <w:sz w:val="28"/>
            </w:rPr>
          </w:rPrChange>
        </w:rPr>
        <w:pPrChange w:id="202" w:author="Chacón" w:date="2018-09-26T14:28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del w:id="203" w:author="Chacón" w:date="2018-09-26T14:18:00Z">
        <w:r w:rsidRPr="004E255A" w:rsidDel="009B42B9">
          <w:rPr>
            <w:sz w:val="28"/>
            <w:rPrChange w:id="204" w:author="Chacón" w:date="2018-09-26T14:28:00Z">
              <w:rPr>
                <w:sz w:val="28"/>
              </w:rPr>
            </w:rPrChange>
          </w:rPr>
          <w:delText xml:space="preserve"> </w:delText>
        </w:r>
      </w:del>
      <w:del w:id="205" w:author="Chacón" w:date="2018-09-26T14:17:00Z">
        <w:r w:rsidR="00DE3AA1" w:rsidRPr="004E255A" w:rsidDel="009B42B9">
          <w:rPr>
            <w:sz w:val="28"/>
            <w:rPrChange w:id="206" w:author="Chacón" w:date="2018-09-26T14:28:00Z">
              <w:rPr>
                <w:sz w:val="28"/>
              </w:rPr>
            </w:rPrChange>
          </w:rPr>
          <w:delText>El administrador</w:delText>
        </w:r>
        <w:r w:rsidR="00AD5432" w:rsidRPr="004E255A" w:rsidDel="009B42B9">
          <w:rPr>
            <w:sz w:val="28"/>
            <w:rPrChange w:id="207" w:author="Chacón" w:date="2018-09-26T14:28:00Z">
              <w:rPr>
                <w:sz w:val="28"/>
              </w:rPr>
            </w:rPrChange>
          </w:rPr>
          <w:delText xml:space="preserve"> podrá </w:delText>
        </w:r>
      </w:del>
      <w:ins w:id="208" w:author="Jesus Antonio Pacheco Balam" w:date="2018-09-17T12:55:00Z">
        <w:del w:id="209" w:author="Chacón" w:date="2018-09-26T14:17:00Z">
          <w:r w:rsidR="00C536AC" w:rsidRPr="004E255A" w:rsidDel="009B42B9">
            <w:rPr>
              <w:sz w:val="28"/>
              <w:rPrChange w:id="210" w:author="Chacón" w:date="2018-09-26T14:28:00Z">
                <w:rPr>
                  <w:sz w:val="28"/>
                </w:rPr>
              </w:rPrChange>
            </w:rPr>
            <w:delText xml:space="preserve">buscar, </w:delText>
          </w:r>
        </w:del>
      </w:ins>
      <w:del w:id="211" w:author="Chacón" w:date="2018-09-26T14:17:00Z">
        <w:r w:rsidR="00AD5432" w:rsidRPr="004E255A" w:rsidDel="009B42B9">
          <w:rPr>
            <w:sz w:val="28"/>
            <w:rPrChange w:id="212" w:author="Chacón" w:date="2018-09-26T14:28:00Z">
              <w:rPr>
                <w:sz w:val="28"/>
              </w:rPr>
            </w:rPrChange>
          </w:rPr>
          <w:delText>eliminar</w:delText>
        </w:r>
        <w:r w:rsidR="00C80A0A" w:rsidRPr="004E255A" w:rsidDel="009B42B9">
          <w:rPr>
            <w:sz w:val="28"/>
            <w:rPrChange w:id="213" w:author="Chacón" w:date="2018-09-26T14:28:00Z">
              <w:rPr>
                <w:sz w:val="28"/>
              </w:rPr>
            </w:rPrChange>
          </w:rPr>
          <w:delText xml:space="preserve"> usuario</w:delText>
        </w:r>
        <w:r w:rsidR="00CE700F" w:rsidRPr="004E255A" w:rsidDel="009B42B9">
          <w:rPr>
            <w:sz w:val="28"/>
            <w:rPrChange w:id="214" w:author="Chacón" w:date="2018-09-26T14:28:00Z">
              <w:rPr>
                <w:sz w:val="28"/>
              </w:rPr>
            </w:rPrChange>
          </w:rPr>
          <w:delText xml:space="preserve"> </w:delText>
        </w:r>
        <w:r w:rsidR="00D4394F" w:rsidRPr="004E255A" w:rsidDel="009B42B9">
          <w:rPr>
            <w:sz w:val="28"/>
            <w:rPrChange w:id="215" w:author="Chacón" w:date="2018-09-26T14:28:00Z">
              <w:rPr>
                <w:sz w:val="28"/>
              </w:rPr>
            </w:rPrChange>
          </w:rPr>
          <w:delText xml:space="preserve">o consultar resultados </w:delText>
        </w:r>
        <w:r w:rsidR="00AD5432" w:rsidRPr="004E255A" w:rsidDel="009B42B9">
          <w:rPr>
            <w:sz w:val="28"/>
            <w:rPrChange w:id="216" w:author="Chacón" w:date="2018-09-26T14:28:00Z">
              <w:rPr>
                <w:sz w:val="28"/>
              </w:rPr>
            </w:rPrChange>
          </w:rPr>
          <w:delText>al solicitar el siguiente</w:delText>
        </w:r>
        <w:r w:rsidR="00F14623" w:rsidRPr="004E255A" w:rsidDel="009B42B9">
          <w:rPr>
            <w:sz w:val="28"/>
            <w:rPrChange w:id="217" w:author="Chacón" w:date="2018-09-26T14:28:00Z">
              <w:rPr>
                <w:sz w:val="28"/>
              </w:rPr>
            </w:rPrChange>
          </w:rPr>
          <w:delText xml:space="preserve"> dato</w:delText>
        </w:r>
        <w:r w:rsidR="00AD5432" w:rsidRPr="004E255A" w:rsidDel="009B42B9">
          <w:rPr>
            <w:sz w:val="28"/>
            <w:rPrChange w:id="218" w:author="Chacón" w:date="2018-09-26T14:28:00Z">
              <w:rPr>
                <w:sz w:val="28"/>
              </w:rPr>
            </w:rPrChange>
          </w:rPr>
          <w:delText>:</w:delText>
        </w:r>
      </w:del>
    </w:p>
    <w:p w14:paraId="0A329374" w14:textId="567A29A1" w:rsidR="00334DA6" w:rsidDel="009B42B9" w:rsidRDefault="00334DA6" w:rsidP="004E255A">
      <w:pPr>
        <w:rPr>
          <w:del w:id="219" w:author="Chacón" w:date="2018-09-26T14:18:00Z"/>
          <w:moveTo w:id="220" w:author="Jesus Antonio Pacheco Balam" w:date="2018-09-17T12:55:00Z"/>
        </w:rPr>
        <w:pPrChange w:id="221" w:author="Chacón" w:date="2018-09-26T14:2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moveToRangeStart w:id="222" w:author="Jesus Antonio Pacheco Balam" w:date="2018-09-17T12:55:00Z" w:name="move524952224"/>
      <w:moveTo w:id="223" w:author="Jesus Antonio Pacheco Balam" w:date="2018-09-17T12:55:00Z">
        <w:del w:id="224" w:author="Chacón" w:date="2018-09-26T14:18:00Z">
          <w:r w:rsidDel="009B42B9">
            <w:delText>Buscar usuario.</w:delText>
          </w:r>
        </w:del>
      </w:moveTo>
    </w:p>
    <w:moveToRangeEnd w:id="222"/>
    <w:p w14:paraId="2645B8A6" w14:textId="64A9A35E" w:rsidR="00AD5432" w:rsidDel="009B42B9" w:rsidRDefault="00AD5432" w:rsidP="004E255A">
      <w:pPr>
        <w:rPr>
          <w:del w:id="225" w:author="Chacón" w:date="2018-09-26T14:18:00Z"/>
        </w:rPr>
        <w:pPrChange w:id="226" w:author="Chacón" w:date="2018-09-26T14:2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227" w:author="Chacón" w:date="2018-09-26T14:18:00Z">
        <w:r w:rsidDel="009B42B9">
          <w:delText>Matrícula</w:delText>
        </w:r>
      </w:del>
    </w:p>
    <w:p w14:paraId="2AFD99FE" w14:textId="41CE5A11" w:rsidR="008A25FC" w:rsidRPr="00BB71F6" w:rsidRDefault="00024B39" w:rsidP="004E255A">
      <w:pPr>
        <w:rPr>
          <w:rPrChange w:id="228" w:author="Jesus Antonio Pacheco Balam" w:date="2018-09-17T12:55:00Z">
            <w:rPr/>
          </w:rPrChange>
        </w:rPr>
        <w:pPrChange w:id="229" w:author="Chacón" w:date="2018-09-26T14:2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230" w:author="Chacón" w:date="2018-09-26T14:18:00Z">
        <w:r w:rsidDel="009B42B9">
          <w:delText xml:space="preserve">Nombre </w:delText>
        </w:r>
      </w:del>
      <w:ins w:id="231" w:author="Jesus Antonio Pacheco Balam" w:date="2018-09-17T12:56:00Z">
        <w:del w:id="232" w:author="Chacón" w:date="2018-09-26T14:18:00Z">
          <w:r w:rsidR="00F11C44" w:rsidDel="009B42B9">
            <w:delText xml:space="preserve">o apellido </w:delText>
          </w:r>
        </w:del>
      </w:ins>
      <w:del w:id="233" w:author="Chacón" w:date="2018-09-26T14:18:00Z">
        <w:r w:rsidDel="009B42B9">
          <w:delText>del empleado</w:delText>
        </w:r>
      </w:del>
    </w:p>
    <w:p w14:paraId="12359495" w14:textId="66BDE702" w:rsidR="004E255A" w:rsidRDefault="004E255A" w:rsidP="001425AF">
      <w:pPr>
        <w:pStyle w:val="Prrafodelista"/>
        <w:numPr>
          <w:ilvl w:val="1"/>
          <w:numId w:val="1"/>
        </w:numPr>
        <w:rPr>
          <w:ins w:id="234" w:author="Chacón" w:date="2018-09-26T14:26:00Z"/>
          <w:sz w:val="28"/>
        </w:rPr>
      </w:pPr>
      <w:ins w:id="235" w:author="Chacón" w:date="2018-09-26T14:26:00Z">
        <w:r w:rsidRPr="004E255A">
          <w:rPr>
            <w:b/>
            <w:sz w:val="28"/>
            <w:rPrChange w:id="236" w:author="Chacón" w:date="2018-09-26T14:29:00Z">
              <w:rPr>
                <w:sz w:val="28"/>
              </w:rPr>
            </w:rPrChange>
          </w:rPr>
          <w:t>RF 4.1</w:t>
        </w:r>
        <w:r>
          <w:rPr>
            <w:sz w:val="28"/>
          </w:rPr>
          <w:t>: Los datos que serán modificados son los siguientes:</w:t>
        </w:r>
      </w:ins>
    </w:p>
    <w:p w14:paraId="18076D65" w14:textId="77777777" w:rsidR="004E255A" w:rsidRDefault="004E255A" w:rsidP="004E255A">
      <w:pPr>
        <w:pStyle w:val="Prrafodelista"/>
        <w:numPr>
          <w:ilvl w:val="3"/>
          <w:numId w:val="1"/>
        </w:numPr>
        <w:rPr>
          <w:ins w:id="237" w:author="Chacón" w:date="2018-09-26T14:26:00Z"/>
          <w:sz w:val="28"/>
        </w:rPr>
        <w:pPrChange w:id="238" w:author="Chacón" w:date="2018-09-26T14:2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39" w:author="Chacón" w:date="2018-09-26T14:26:00Z">
        <w:r>
          <w:rPr>
            <w:sz w:val="28"/>
          </w:rPr>
          <w:t>Nombres.</w:t>
        </w:r>
      </w:ins>
    </w:p>
    <w:p w14:paraId="71294B2D" w14:textId="77777777" w:rsidR="004E255A" w:rsidRDefault="004E255A" w:rsidP="004E255A">
      <w:pPr>
        <w:pStyle w:val="Prrafodelista"/>
        <w:numPr>
          <w:ilvl w:val="3"/>
          <w:numId w:val="1"/>
        </w:numPr>
        <w:rPr>
          <w:ins w:id="240" w:author="Chacón" w:date="2018-09-26T14:26:00Z"/>
          <w:sz w:val="28"/>
        </w:rPr>
        <w:pPrChange w:id="241" w:author="Chacón" w:date="2018-09-26T14:2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42" w:author="Chacón" w:date="2018-09-26T14:27:00Z">
        <w:r>
          <w:rPr>
            <w:sz w:val="28"/>
          </w:rPr>
          <w:t>A</w:t>
        </w:r>
      </w:ins>
      <w:ins w:id="243" w:author="Chacón" w:date="2018-09-26T14:26:00Z">
        <w:r>
          <w:rPr>
            <w:sz w:val="28"/>
          </w:rPr>
          <w:t>pellido paterno.</w:t>
        </w:r>
      </w:ins>
    </w:p>
    <w:p w14:paraId="61826889" w14:textId="28C02DD1" w:rsidR="004E255A" w:rsidRPr="004E255A" w:rsidRDefault="004E255A" w:rsidP="004E255A">
      <w:pPr>
        <w:pStyle w:val="Prrafodelista"/>
        <w:numPr>
          <w:ilvl w:val="3"/>
          <w:numId w:val="1"/>
        </w:numPr>
        <w:rPr>
          <w:ins w:id="244" w:author="Chacón" w:date="2018-09-26T14:26:00Z"/>
          <w:sz w:val="28"/>
          <w:rPrChange w:id="245" w:author="Chacón" w:date="2018-09-26T14:27:00Z">
            <w:rPr>
              <w:ins w:id="246" w:author="Chacón" w:date="2018-09-26T14:26:00Z"/>
              <w:b/>
              <w:sz w:val="28"/>
            </w:rPr>
          </w:rPrChange>
        </w:rPr>
        <w:pPrChange w:id="247" w:author="Chacón" w:date="2018-09-26T14:2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48" w:author="Chacón" w:date="2018-09-26T14:27:00Z">
        <w:r>
          <w:rPr>
            <w:sz w:val="28"/>
          </w:rPr>
          <w:t>A</w:t>
        </w:r>
      </w:ins>
      <w:ins w:id="249" w:author="Chacón" w:date="2018-09-26T14:26:00Z">
        <w:r>
          <w:rPr>
            <w:sz w:val="28"/>
          </w:rPr>
          <w:t>pellido materno</w:t>
        </w:r>
      </w:ins>
    </w:p>
    <w:p w14:paraId="7BAB8542" w14:textId="43E52D81" w:rsidR="004E255A" w:rsidRDefault="004E255A" w:rsidP="001425AF">
      <w:pPr>
        <w:pStyle w:val="Prrafodelista"/>
        <w:numPr>
          <w:ilvl w:val="1"/>
          <w:numId w:val="1"/>
        </w:numPr>
        <w:rPr>
          <w:ins w:id="250" w:author="Chacón" w:date="2018-09-26T15:12:00Z"/>
          <w:sz w:val="28"/>
        </w:rPr>
      </w:pPr>
      <w:ins w:id="251" w:author="Chacón" w:date="2018-09-26T14:28:00Z">
        <w:r w:rsidRPr="004E255A">
          <w:rPr>
            <w:b/>
            <w:sz w:val="28"/>
            <w:rPrChange w:id="252" w:author="Chacón" w:date="2018-09-26T14:29:00Z">
              <w:rPr>
                <w:sz w:val="28"/>
              </w:rPr>
            </w:rPrChange>
          </w:rPr>
          <w:t>RF 4.2</w:t>
        </w:r>
        <w:r>
          <w:rPr>
            <w:sz w:val="28"/>
          </w:rPr>
          <w:t>: Se podrá Eliminar o consultar avances del e</w:t>
        </w:r>
        <w:r w:rsidR="00936080">
          <w:rPr>
            <w:sz w:val="28"/>
          </w:rPr>
          <w:t xml:space="preserve">mpleado al seleccionar </w:t>
        </w:r>
      </w:ins>
      <w:ins w:id="253" w:author="Chacón" w:date="2018-09-26T14:32:00Z">
        <w:r w:rsidR="00936080">
          <w:rPr>
            <w:sz w:val="28"/>
          </w:rPr>
          <w:t>el nombre del empleado</w:t>
        </w:r>
      </w:ins>
      <w:ins w:id="254" w:author="Chacón" w:date="2018-09-26T14:31:00Z">
        <w:r w:rsidR="00936080">
          <w:rPr>
            <w:sz w:val="28"/>
          </w:rPr>
          <w:t>, y previamente seleccionar</w:t>
        </w:r>
      </w:ins>
      <w:ins w:id="255" w:author="Chacón" w:date="2018-09-26T14:28:00Z">
        <w:r w:rsidR="00936080">
          <w:rPr>
            <w:sz w:val="28"/>
          </w:rPr>
          <w:t xml:space="preserve"> </w:t>
        </w:r>
      </w:ins>
      <w:ins w:id="256" w:author="Chacón" w:date="2018-09-26T14:32:00Z">
        <w:r w:rsidR="00936080">
          <w:rPr>
            <w:sz w:val="28"/>
          </w:rPr>
          <w:t>la opción que corresponda</w:t>
        </w:r>
        <w:r w:rsidR="00936080">
          <w:rPr>
            <w:sz w:val="28"/>
          </w:rPr>
          <w:t>.</w:t>
        </w:r>
      </w:ins>
    </w:p>
    <w:p w14:paraId="4A0F957D" w14:textId="05FA49E3" w:rsidR="00095508" w:rsidRPr="004E255A" w:rsidRDefault="00095508" w:rsidP="001425AF">
      <w:pPr>
        <w:pStyle w:val="Prrafodelista"/>
        <w:numPr>
          <w:ilvl w:val="1"/>
          <w:numId w:val="1"/>
        </w:numPr>
        <w:rPr>
          <w:ins w:id="257" w:author="Chacón" w:date="2018-09-26T14:28:00Z"/>
          <w:sz w:val="28"/>
          <w:rPrChange w:id="258" w:author="Chacón" w:date="2018-09-26T14:28:00Z">
            <w:rPr>
              <w:ins w:id="259" w:author="Chacón" w:date="2018-09-26T14:28:00Z"/>
              <w:b/>
              <w:sz w:val="28"/>
            </w:rPr>
          </w:rPrChange>
        </w:rPr>
      </w:pPr>
      <w:ins w:id="260" w:author="Chacón" w:date="2018-09-26T15:12:00Z">
        <w:r>
          <w:rPr>
            <w:b/>
            <w:sz w:val="28"/>
          </w:rPr>
          <w:t xml:space="preserve">RF 4.3: </w:t>
        </w:r>
        <w:r>
          <w:rPr>
            <w:sz w:val="28"/>
          </w:rPr>
          <w:t xml:space="preserve">Para consultar avances del empleado, </w:t>
        </w:r>
      </w:ins>
      <w:ins w:id="261" w:author="Chacón" w:date="2018-09-26T15:14:00Z">
        <w:r>
          <w:rPr>
            <w:sz w:val="28"/>
          </w:rPr>
          <w:t xml:space="preserve">también </w:t>
        </w:r>
      </w:ins>
      <w:ins w:id="262" w:author="Chacón" w:date="2018-09-26T15:12:00Z">
        <w:r>
          <w:rPr>
            <w:sz w:val="28"/>
          </w:rPr>
          <w:t xml:space="preserve">se puede hacer una </w:t>
        </w:r>
      </w:ins>
      <w:ins w:id="263" w:author="Chacón" w:date="2018-09-26T15:14:00Z">
        <w:r>
          <w:rPr>
            <w:sz w:val="28"/>
          </w:rPr>
          <w:t>búsqueda</w:t>
        </w:r>
      </w:ins>
      <w:ins w:id="264" w:author="Chacón" w:date="2018-09-26T15:12:00Z">
        <w:r>
          <w:rPr>
            <w:sz w:val="28"/>
          </w:rPr>
          <w:t xml:space="preserve"> </w:t>
        </w:r>
      </w:ins>
      <w:ins w:id="265" w:author="Chacón" w:date="2018-09-26T15:14:00Z">
        <w:r>
          <w:rPr>
            <w:sz w:val="28"/>
          </w:rPr>
          <w:t>por matricula.</w:t>
        </w:r>
      </w:ins>
    </w:p>
    <w:p w14:paraId="5E828C6A" w14:textId="417B5587" w:rsidR="001D3A27" w:rsidRPr="004A280E" w:rsidDel="00936080" w:rsidRDefault="00024B39" w:rsidP="001425AF">
      <w:pPr>
        <w:pStyle w:val="Prrafodelista"/>
        <w:numPr>
          <w:ilvl w:val="1"/>
          <w:numId w:val="1"/>
        </w:numPr>
        <w:rPr>
          <w:del w:id="266" w:author="Chacón" w:date="2018-09-26T14:33:00Z"/>
          <w:sz w:val="28"/>
        </w:rPr>
      </w:pPr>
      <w:del w:id="267" w:author="Chacón" w:date="2018-09-26T14:33:00Z">
        <w:r w:rsidRPr="00024B39" w:rsidDel="00936080">
          <w:rPr>
            <w:b/>
            <w:sz w:val="28"/>
          </w:rPr>
          <w:delText>RF 5</w:delText>
        </w:r>
        <w:r w:rsidDel="00936080">
          <w:rPr>
            <w:sz w:val="28"/>
          </w:rPr>
          <w:delText>:</w:delText>
        </w:r>
        <w:r w:rsidR="001D3A27" w:rsidDel="00936080">
          <w:rPr>
            <w:sz w:val="28"/>
          </w:rPr>
          <w:delText xml:space="preserve"> Los datos que se podrán modificar</w:delText>
        </w:r>
        <w:r w:rsidR="004A280E" w:rsidDel="00936080">
          <w:rPr>
            <w:sz w:val="28"/>
          </w:rPr>
          <w:delText xml:space="preserve"> referente al</w:delText>
        </w:r>
        <w:r w:rsidR="004A280E" w:rsidRPr="004A280E" w:rsidDel="00936080">
          <w:rPr>
            <w:sz w:val="28"/>
          </w:rPr>
          <w:delText xml:space="preserve"> empleado</w:delText>
        </w:r>
        <w:r w:rsidR="001D3A27" w:rsidRPr="004A280E" w:rsidDel="00936080">
          <w:rPr>
            <w:sz w:val="28"/>
          </w:rPr>
          <w:delText xml:space="preserve"> son l</w:delText>
        </w:r>
        <w:r w:rsidR="001D3A27" w:rsidRPr="004A280E" w:rsidDel="00936080">
          <w:rPr>
            <w:sz w:val="28"/>
          </w:rPr>
          <w:delText xml:space="preserve">o </w:delText>
        </w:r>
        <w:r w:rsidR="001D3A27" w:rsidRPr="004A280E" w:rsidDel="00936080">
          <w:rPr>
            <w:sz w:val="28"/>
          </w:rPr>
          <w:delText>iguientes:</w:delText>
        </w:r>
      </w:del>
    </w:p>
    <w:p w14:paraId="5151A768" w14:textId="5E6BF684" w:rsidR="001D3A27" w:rsidDel="00936080" w:rsidRDefault="00024B39" w:rsidP="001425AF">
      <w:pPr>
        <w:pStyle w:val="Prrafodelista"/>
        <w:numPr>
          <w:ilvl w:val="3"/>
          <w:numId w:val="1"/>
        </w:numPr>
        <w:rPr>
          <w:del w:id="268" w:author="Chacón" w:date="2018-09-26T14:33:00Z"/>
          <w:sz w:val="28"/>
        </w:rPr>
      </w:pPr>
      <w:del w:id="269" w:author="Chacón" w:date="2018-09-26T14:33:00Z">
        <w:r w:rsidDel="00936080">
          <w:rPr>
            <w:sz w:val="28"/>
          </w:rPr>
          <w:delText>Matrícula</w:delText>
        </w:r>
      </w:del>
    </w:p>
    <w:p w14:paraId="44902602" w14:textId="4D833B3C" w:rsidR="00C80A0A" w:rsidDel="00936080" w:rsidRDefault="001D3A27" w:rsidP="001425AF">
      <w:pPr>
        <w:pStyle w:val="Prrafodelista"/>
        <w:numPr>
          <w:ilvl w:val="3"/>
          <w:numId w:val="1"/>
        </w:numPr>
        <w:rPr>
          <w:del w:id="270" w:author="Chacón" w:date="2018-09-26T14:33:00Z"/>
          <w:sz w:val="28"/>
        </w:rPr>
      </w:pPr>
      <w:del w:id="271" w:author="Chacón" w:date="2018-09-26T14:33:00Z">
        <w:r w:rsidDel="00936080">
          <w:rPr>
            <w:sz w:val="28"/>
          </w:rPr>
          <w:delText>Nombre</w:delText>
        </w:r>
        <w:r w:rsidR="00C80A0A" w:rsidDel="00936080">
          <w:rPr>
            <w:sz w:val="28"/>
          </w:rPr>
          <w:delText xml:space="preserve"> </w:delText>
        </w:r>
      </w:del>
    </w:p>
    <w:p w14:paraId="690F03C6" w14:textId="79474335" w:rsidR="0082708E" w:rsidRPr="004A280E" w:rsidDel="00367854" w:rsidRDefault="00024B39" w:rsidP="001425AF">
      <w:pPr>
        <w:pStyle w:val="Prrafodelista"/>
        <w:numPr>
          <w:ilvl w:val="1"/>
          <w:numId w:val="1"/>
        </w:numPr>
        <w:rPr>
          <w:del w:id="272" w:author="Jesus Antonio Pacheco Balam" w:date="2018-09-12T11:35:00Z"/>
          <w:sz w:val="28"/>
        </w:rPr>
      </w:pPr>
      <w:del w:id="273" w:author="Jesus Antonio Pacheco Balam" w:date="2018-09-12T11:35:00Z">
        <w:r w:rsidRPr="00024B39" w:rsidDel="00367854">
          <w:rPr>
            <w:b/>
            <w:sz w:val="28"/>
          </w:rPr>
          <w:delText>RF 6</w:delText>
        </w:r>
        <w:r w:rsidDel="00367854">
          <w:rPr>
            <w:sz w:val="28"/>
          </w:rPr>
          <w:delText>:</w:delText>
        </w:r>
        <w:r w:rsidR="0082708E" w:rsidRPr="004A280E" w:rsidDel="00367854">
          <w:rPr>
            <w:sz w:val="28"/>
          </w:rPr>
          <w:delText xml:space="preserve"> </w:delText>
        </w:r>
        <w:r w:rsidR="00DB5F82" w:rsidRPr="004A280E" w:rsidDel="00367854">
          <w:rPr>
            <w:sz w:val="28"/>
          </w:rPr>
          <w:delText>El administrador podrá agregar un nuevo quiz al solicitar los siguientes datos:</w:delText>
        </w:r>
      </w:del>
    </w:p>
    <w:p w14:paraId="0010B619" w14:textId="6291C251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274" w:author="Jesus Antonio Pacheco Balam" w:date="2018-09-12T11:35:00Z"/>
          <w:sz w:val="28"/>
        </w:rPr>
      </w:pPr>
      <w:del w:id="275" w:author="Jesus Antonio Pacheco Balam" w:date="2018-09-12T11:35:00Z">
        <w:r w:rsidRPr="004A280E" w:rsidDel="00367854">
          <w:rPr>
            <w:sz w:val="28"/>
          </w:rPr>
          <w:delText xml:space="preserve">Proporcionar </w:delText>
        </w:r>
        <w:r w:rsidR="0034031F" w:rsidRPr="004A280E" w:rsidDel="00367854">
          <w:rPr>
            <w:sz w:val="28"/>
          </w:rPr>
          <w:delText>la pregunta</w:delText>
        </w:r>
        <w:r w:rsidDel="00367854">
          <w:rPr>
            <w:sz w:val="28"/>
          </w:rPr>
          <w:delText xml:space="preserve"> </w:delText>
        </w:r>
      </w:del>
    </w:p>
    <w:p w14:paraId="1C269787" w14:textId="3BF9769C" w:rsidR="00DB5F82" w:rsidRPr="004A280E" w:rsidDel="00367854" w:rsidRDefault="004A280E" w:rsidP="001425AF">
      <w:pPr>
        <w:pStyle w:val="Prrafodelista"/>
        <w:numPr>
          <w:ilvl w:val="3"/>
          <w:numId w:val="1"/>
        </w:numPr>
        <w:rPr>
          <w:del w:id="276" w:author="Jesus Antonio Pacheco Balam" w:date="2018-09-12T11:35:00Z"/>
          <w:sz w:val="28"/>
        </w:rPr>
      </w:pPr>
      <w:del w:id="277" w:author="Jesus Antonio Pacheco Balam" w:date="2018-09-12T11:35:00Z">
        <w:r w:rsidRPr="004A280E" w:rsidDel="00367854">
          <w:rPr>
            <w:sz w:val="28"/>
          </w:rPr>
          <w:delText>Proporcionar</w:delText>
        </w:r>
        <w:r w:rsidR="00DB5F82" w:rsidRPr="004A280E" w:rsidDel="00367854">
          <w:rPr>
            <w:sz w:val="28"/>
          </w:rPr>
          <w:delText xml:space="preserve"> opciones de respuesta para esa pregunta</w:delText>
        </w:r>
      </w:del>
    </w:p>
    <w:p w14:paraId="0F8FE399" w14:textId="00C7127A" w:rsidR="00DB5F82" w:rsidDel="00367854" w:rsidRDefault="00681570" w:rsidP="001425AF">
      <w:pPr>
        <w:pStyle w:val="Prrafodelista"/>
        <w:numPr>
          <w:ilvl w:val="3"/>
          <w:numId w:val="1"/>
        </w:numPr>
        <w:rPr>
          <w:del w:id="278" w:author="Jesus Antonio Pacheco Balam" w:date="2018-09-12T11:35:00Z"/>
          <w:sz w:val="28"/>
        </w:rPr>
      </w:pPr>
      <w:del w:id="279" w:author="Jesus Antonio Pacheco Balam" w:date="2018-09-12T11:35:00Z">
        <w:r w:rsidDel="00367854">
          <w:rPr>
            <w:sz w:val="28"/>
          </w:rPr>
          <w:delText>P</w:delText>
        </w:r>
        <w:r w:rsidR="00DB5F82" w:rsidRPr="004A280E" w:rsidDel="00367854">
          <w:rPr>
            <w:sz w:val="28"/>
          </w:rPr>
          <w:delText>untuación respectiva</w:delText>
        </w:r>
        <w:r w:rsidDel="00367854">
          <w:rPr>
            <w:sz w:val="28"/>
          </w:rPr>
          <w:delText>, p</w:delText>
        </w:r>
      </w:del>
      <w:del w:id="280" w:author="Jesus Antonio Pacheco Balam" w:date="2018-09-11T01:37:00Z">
        <w:r w:rsidDel="003073DC">
          <w:rPr>
            <w:sz w:val="28"/>
          </w:rPr>
          <w:delText>or</w:delText>
        </w:r>
      </w:del>
      <w:del w:id="281" w:author="Jesus Antonio Pacheco Balam" w:date="2018-09-12T11:35:00Z">
        <w:r w:rsidDel="00367854">
          <w:rPr>
            <w:sz w:val="28"/>
          </w:rPr>
          <w:delText xml:space="preserve"> </w:delText>
        </w:r>
      </w:del>
      <w:del w:id="282" w:author="Jesus Antonio Pacheco Balam" w:date="2018-09-11T01:37:00Z">
        <w:r w:rsidDel="003073DC">
          <w:rPr>
            <w:sz w:val="28"/>
          </w:rPr>
          <w:delText>evaluación o</w:delText>
        </w:r>
      </w:del>
      <w:del w:id="283" w:author="Jesus Antonio Pacheco Balam" w:date="2018-09-12T11:35:00Z">
        <w:r w:rsidDel="00367854">
          <w:rPr>
            <w:sz w:val="28"/>
          </w:rPr>
          <w:delText xml:space="preserve"> pregunta</w:delText>
        </w:r>
        <w:r w:rsidR="004A280E" w:rsidRPr="004A280E" w:rsidDel="00367854">
          <w:rPr>
            <w:sz w:val="28"/>
          </w:rPr>
          <w:delText>.</w:delText>
        </w:r>
      </w:del>
    </w:p>
    <w:p w14:paraId="1E1B259F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Quiz</w:t>
      </w:r>
      <w:r w:rsidRPr="001425AF">
        <w:rPr>
          <w:b/>
          <w:sz w:val="28"/>
        </w:rPr>
        <w:t>:</w:t>
      </w:r>
    </w:p>
    <w:p w14:paraId="701C7143" w14:textId="3E8455D9" w:rsidR="00367854" w:rsidRDefault="00367854" w:rsidP="00367854">
      <w:pPr>
        <w:pStyle w:val="Prrafodelista"/>
        <w:numPr>
          <w:ilvl w:val="1"/>
          <w:numId w:val="1"/>
        </w:numPr>
        <w:rPr>
          <w:ins w:id="284" w:author="Chacón" w:date="2018-09-26T14:34:00Z"/>
          <w:sz w:val="28"/>
        </w:rPr>
      </w:pPr>
      <w:ins w:id="285" w:author="Jesus Antonio Pacheco Balam" w:date="2018-09-12T11:35:00Z">
        <w:r w:rsidRPr="00024B39">
          <w:rPr>
            <w:b/>
            <w:sz w:val="28"/>
          </w:rPr>
          <w:t xml:space="preserve">RF </w:t>
        </w:r>
      </w:ins>
      <w:ins w:id="286" w:author="Jesus Antonio Pacheco Balam" w:date="2018-09-12T11:36:00Z">
        <w:r>
          <w:rPr>
            <w:b/>
            <w:sz w:val="28"/>
          </w:rPr>
          <w:t>1</w:t>
        </w:r>
      </w:ins>
      <w:ins w:id="287" w:author="Jesus Antonio Pacheco Balam" w:date="2018-09-12T11:35:00Z">
        <w:r>
          <w:rPr>
            <w:sz w:val="28"/>
          </w:rPr>
          <w:t>:</w:t>
        </w:r>
        <w:r w:rsidRPr="004A280E">
          <w:rPr>
            <w:sz w:val="28"/>
          </w:rPr>
          <w:t xml:space="preserve"> El administrador podrá agregar un nuevo quiz al solicitar los </w:t>
        </w:r>
      </w:ins>
      <w:ins w:id="288" w:author="Jesus Antonio Pacheco Balam" w:date="2018-09-12T11:36:00Z">
        <w:r>
          <w:rPr>
            <w:sz w:val="28"/>
          </w:rPr>
          <w:t>s</w:t>
        </w:r>
      </w:ins>
      <w:ins w:id="289" w:author="Jesus Antonio Pacheco Balam" w:date="2018-09-12T11:35:00Z">
        <w:r w:rsidRPr="004A280E">
          <w:rPr>
            <w:sz w:val="28"/>
          </w:rPr>
          <w:t>iguientes datos:</w:t>
        </w:r>
      </w:ins>
    </w:p>
    <w:p w14:paraId="75DE32A1" w14:textId="592A80AE" w:rsidR="00936080" w:rsidRDefault="00936080" w:rsidP="00936080">
      <w:pPr>
        <w:pStyle w:val="Prrafodelista"/>
        <w:numPr>
          <w:ilvl w:val="3"/>
          <w:numId w:val="1"/>
        </w:numPr>
        <w:rPr>
          <w:ins w:id="290" w:author="Chacón" w:date="2018-09-26T14:34:00Z"/>
          <w:sz w:val="28"/>
        </w:rPr>
        <w:pPrChange w:id="291" w:author="Chacón" w:date="2018-09-26T14:34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92" w:author="Chacón" w:date="2018-09-26T14:34:00Z">
        <w:r>
          <w:rPr>
            <w:sz w:val="28"/>
          </w:rPr>
          <w:t>Nombre del quiz.</w:t>
        </w:r>
      </w:ins>
    </w:p>
    <w:p w14:paraId="4E976661" w14:textId="683B0246" w:rsidR="00936080" w:rsidRPr="004A280E" w:rsidRDefault="00936080" w:rsidP="00936080">
      <w:pPr>
        <w:pStyle w:val="Prrafodelista"/>
        <w:numPr>
          <w:ilvl w:val="3"/>
          <w:numId w:val="1"/>
        </w:numPr>
        <w:rPr>
          <w:ins w:id="293" w:author="Jesus Antonio Pacheco Balam" w:date="2018-09-12T11:35:00Z"/>
          <w:sz w:val="28"/>
        </w:rPr>
        <w:pPrChange w:id="294" w:author="Chacón" w:date="2018-09-26T14:34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295" w:author="Chacón" w:date="2018-09-26T14:34:00Z">
        <w:r>
          <w:rPr>
            <w:sz w:val="28"/>
          </w:rPr>
          <w:t>Breve descripción del quiz.</w:t>
        </w:r>
      </w:ins>
    </w:p>
    <w:p w14:paraId="0E321839" w14:textId="35066BFF" w:rsidR="00367854" w:rsidRPr="004A280E" w:rsidDel="00EF0D76" w:rsidRDefault="00367854" w:rsidP="00936080">
      <w:pPr>
        <w:pStyle w:val="Prrafodelista"/>
        <w:numPr>
          <w:ilvl w:val="2"/>
          <w:numId w:val="1"/>
        </w:numPr>
        <w:rPr>
          <w:ins w:id="296" w:author="Jesus Antonio Pacheco Balam" w:date="2018-09-12T11:35:00Z"/>
          <w:del w:id="297" w:author="Jesus Antonio Pacheco Balam" w:date="2018-09-17T13:06:00Z"/>
          <w:sz w:val="28"/>
        </w:rPr>
        <w:pPrChange w:id="298" w:author="Chacón" w:date="2018-09-26T14:34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299" w:author="Jesus Antonio Pacheco Balam" w:date="2018-09-12T11:35:00Z">
        <w:del w:id="300" w:author="Jesus Antonio Pacheco Balam" w:date="2018-09-17T13:06:00Z">
          <w:r w:rsidRPr="004A280E" w:rsidDel="00EF0D76">
            <w:rPr>
              <w:sz w:val="28"/>
            </w:rPr>
            <w:delText>Proporcionar la pregunta</w:delText>
          </w:r>
          <w:r w:rsidDel="00EF0D76">
            <w:rPr>
              <w:sz w:val="28"/>
            </w:rPr>
            <w:delText xml:space="preserve"> </w:delText>
          </w:r>
        </w:del>
      </w:ins>
    </w:p>
    <w:p w14:paraId="32D7EB8B" w14:textId="11ED35FA" w:rsidR="00367854" w:rsidRPr="004A280E" w:rsidDel="00EF0D76" w:rsidRDefault="00367854" w:rsidP="00367854">
      <w:pPr>
        <w:pStyle w:val="Prrafodelista"/>
        <w:numPr>
          <w:ilvl w:val="3"/>
          <w:numId w:val="1"/>
        </w:numPr>
        <w:rPr>
          <w:ins w:id="301" w:author="Jesus Antonio Pacheco Balam" w:date="2018-09-12T11:35:00Z"/>
          <w:del w:id="302" w:author="Jesus Antonio Pacheco Balam" w:date="2018-09-17T13:06:00Z"/>
          <w:sz w:val="28"/>
        </w:rPr>
      </w:pPr>
      <w:ins w:id="303" w:author="Jesus Antonio Pacheco Balam" w:date="2018-09-12T11:35:00Z">
        <w:del w:id="304" w:author="Jesus Antonio Pacheco Balam" w:date="2018-09-17T13:06:00Z">
          <w:r w:rsidRPr="004A280E" w:rsidDel="00EF0D76">
            <w:rPr>
              <w:sz w:val="28"/>
            </w:rPr>
            <w:delText>Proporcionar opciones de respuesta para esa pregunta</w:delText>
          </w:r>
        </w:del>
      </w:ins>
    </w:p>
    <w:p w14:paraId="47CF9A07" w14:textId="3C85FF1E" w:rsidR="000F5E59" w:rsidRPr="004A280E" w:rsidDel="00EF0D76" w:rsidRDefault="00367854" w:rsidP="000F5E59">
      <w:pPr>
        <w:pStyle w:val="Prrafodelista"/>
        <w:numPr>
          <w:ilvl w:val="3"/>
          <w:numId w:val="1"/>
        </w:numPr>
        <w:rPr>
          <w:del w:id="305" w:author="Jesus Antonio Pacheco Balam" w:date="2018-09-17T13:06:00Z"/>
          <w:moveTo w:id="306" w:author="Jesus Antonio Pacheco Balam" w:date="2018-09-17T13:05:00Z"/>
          <w:sz w:val="28"/>
        </w:rPr>
      </w:pPr>
      <w:ins w:id="307" w:author="Jesus Antonio Pacheco Balam" w:date="2018-09-12T11:35:00Z">
        <w:del w:id="308" w:author="Jesus Antonio Pacheco Balam" w:date="2018-09-17T13:06:00Z">
          <w:r w:rsidDel="00EF0D76">
            <w:rPr>
              <w:sz w:val="28"/>
            </w:rPr>
            <w:delText>P</w:delText>
          </w:r>
          <w:r w:rsidRPr="004A280E" w:rsidDel="00EF0D76">
            <w:rPr>
              <w:sz w:val="28"/>
            </w:rPr>
            <w:delText>untuación respectiva</w:delText>
          </w:r>
          <w:r w:rsidDel="00EF0D76">
            <w:rPr>
              <w:sz w:val="28"/>
            </w:rPr>
            <w:delText>, para cada pregunta</w:delText>
          </w:r>
          <w:r w:rsidRPr="004A280E" w:rsidDel="00EF0D76">
            <w:rPr>
              <w:sz w:val="28"/>
            </w:rPr>
            <w:delText>.</w:delText>
          </w:r>
        </w:del>
      </w:ins>
      <w:ins w:id="309" w:author="Jesus Antonio Pacheco Balam" w:date="2018-09-12T11:36:00Z">
        <w:del w:id="310" w:author="Jesus Antonio Pacheco Balam" w:date="2018-09-17T13:06:00Z">
          <w:r w:rsidDel="00EF0D76">
            <w:rPr>
              <w:sz w:val="28"/>
            </w:rPr>
            <w:delText xml:space="preserve"> </w:delText>
          </w:r>
        </w:del>
      </w:ins>
      <w:moveToRangeStart w:id="311" w:author="Jesus Antonio Pacheco Balam" w:date="2018-09-17T13:05:00Z" w:name="move524952815"/>
      <w:moveTo w:id="312" w:author="Jesus Antonio Pacheco Balam" w:date="2018-09-17T13:05:00Z">
        <w:del w:id="313" w:author="Jesus Antonio Pacheco Balam" w:date="2018-09-17T13:06:00Z">
          <w:r w:rsidR="000F5E59" w:rsidRPr="004A280E" w:rsidDel="00EF0D76">
            <w:rPr>
              <w:sz w:val="28"/>
            </w:rPr>
            <w:delText>Cantidad de preguntas que serán mostradas.</w:delText>
          </w:r>
        </w:del>
      </w:moveTo>
    </w:p>
    <w:p w14:paraId="0254CF52" w14:textId="50E537BC" w:rsidR="000F5E59" w:rsidRDefault="000F5E59" w:rsidP="000F5E59">
      <w:pPr>
        <w:pStyle w:val="Prrafodelista"/>
        <w:numPr>
          <w:ilvl w:val="3"/>
          <w:numId w:val="1"/>
        </w:numPr>
        <w:rPr>
          <w:ins w:id="314" w:author="Chacón" w:date="2018-09-26T14:35:00Z"/>
          <w:sz w:val="28"/>
        </w:rPr>
      </w:pPr>
      <w:moveTo w:id="315" w:author="Jesus Antonio Pacheco Balam" w:date="2018-09-17T13:05:00Z">
        <w:r w:rsidRPr="004A280E">
          <w:rPr>
            <w:sz w:val="28"/>
          </w:rPr>
          <w:t>Número máximo de intentos por quiz</w:t>
        </w:r>
      </w:moveTo>
      <w:ins w:id="316" w:author="Chacón" w:date="2018-09-26T14:35:00Z">
        <w:r w:rsidR="00936080">
          <w:rPr>
            <w:sz w:val="28"/>
          </w:rPr>
          <w:t>.</w:t>
        </w:r>
      </w:ins>
    </w:p>
    <w:p w14:paraId="049803B0" w14:textId="2438EB28" w:rsidR="00936080" w:rsidRPr="004A280E" w:rsidRDefault="00936080" w:rsidP="000F5E59">
      <w:pPr>
        <w:pStyle w:val="Prrafodelista"/>
        <w:numPr>
          <w:ilvl w:val="3"/>
          <w:numId w:val="1"/>
        </w:numPr>
        <w:rPr>
          <w:moveTo w:id="317" w:author="Jesus Antonio Pacheco Balam" w:date="2018-09-17T13:05:00Z"/>
          <w:sz w:val="28"/>
        </w:rPr>
      </w:pPr>
      <w:ins w:id="318" w:author="Chacón" w:date="2018-09-26T14:35:00Z">
        <w:r>
          <w:rPr>
            <w:sz w:val="28"/>
          </w:rPr>
          <w:t>Modo de calificación</w:t>
        </w:r>
      </w:ins>
      <w:ins w:id="319" w:author="Chacón" w:date="2018-09-26T14:37:00Z">
        <w:r>
          <w:rPr>
            <w:sz w:val="28"/>
          </w:rPr>
          <w:t xml:space="preserve"> (calificación promedio, más alta, primer intento </w:t>
        </w:r>
      </w:ins>
      <w:ins w:id="320" w:author="Chacón" w:date="2018-09-26T14:38:00Z">
        <w:r>
          <w:rPr>
            <w:sz w:val="28"/>
          </w:rPr>
          <w:t>y</w:t>
        </w:r>
      </w:ins>
      <w:ins w:id="321" w:author="Chacón" w:date="2018-09-26T14:37:00Z">
        <w:r>
          <w:rPr>
            <w:sz w:val="28"/>
          </w:rPr>
          <w:t xml:space="preserve"> </w:t>
        </w:r>
      </w:ins>
      <w:ins w:id="322" w:author="Chacón" w:date="2018-09-26T14:38:00Z">
        <w:r>
          <w:rPr>
            <w:sz w:val="28"/>
          </w:rPr>
          <w:t>último</w:t>
        </w:r>
      </w:ins>
      <w:ins w:id="323" w:author="Chacón" w:date="2018-09-26T14:37:00Z">
        <w:r>
          <w:rPr>
            <w:sz w:val="28"/>
          </w:rPr>
          <w:t xml:space="preserve"> intento)</w:t>
        </w:r>
      </w:ins>
    </w:p>
    <w:p w14:paraId="0AA228ED" w14:textId="38F1AC7A" w:rsidR="000F5E59" w:rsidRPr="004A280E" w:rsidRDefault="000F5E59" w:rsidP="000F5E59">
      <w:pPr>
        <w:pStyle w:val="Prrafodelista"/>
        <w:numPr>
          <w:ilvl w:val="3"/>
          <w:numId w:val="1"/>
        </w:numPr>
        <w:rPr>
          <w:moveTo w:id="324" w:author="Jesus Antonio Pacheco Balam" w:date="2018-09-17T13:05:00Z"/>
          <w:sz w:val="28"/>
        </w:rPr>
      </w:pPr>
      <w:moveTo w:id="325" w:author="Jesus Antonio Pacheco Balam" w:date="2018-09-17T13:05:00Z">
        <w:r w:rsidRPr="004A280E">
          <w:rPr>
            <w:sz w:val="28"/>
          </w:rPr>
          <w:t xml:space="preserve">Fecha </w:t>
        </w:r>
      </w:moveTo>
      <w:ins w:id="326" w:author="Chacón" w:date="2018-09-26T14:36:00Z">
        <w:r w:rsidR="00936080">
          <w:rPr>
            <w:sz w:val="28"/>
          </w:rPr>
          <w:t xml:space="preserve">de inicio y </w:t>
        </w:r>
      </w:ins>
      <w:moveTo w:id="327" w:author="Jesus Antonio Pacheco Balam" w:date="2018-09-17T13:05:00Z">
        <w:r w:rsidRPr="004A280E">
          <w:rPr>
            <w:sz w:val="28"/>
          </w:rPr>
          <w:t>límite para ese quiz</w:t>
        </w:r>
      </w:moveTo>
      <w:ins w:id="328" w:author="Chacón" w:date="2018-09-26T14:38:00Z">
        <w:r w:rsidR="00936080">
          <w:rPr>
            <w:sz w:val="28"/>
          </w:rPr>
          <w:t xml:space="preserve"> </w:t>
        </w:r>
      </w:ins>
      <w:ins w:id="329" w:author="Chacón" w:date="2018-09-26T14:36:00Z">
        <w:r w:rsidR="00936080">
          <w:rPr>
            <w:sz w:val="28"/>
          </w:rPr>
          <w:t>(mes, año, día).</w:t>
        </w:r>
      </w:ins>
    </w:p>
    <w:p w14:paraId="08CC330D" w14:textId="1C24EC92" w:rsidR="00EF0D76" w:rsidDel="00936080" w:rsidRDefault="000F5E59" w:rsidP="00BF2D0A">
      <w:pPr>
        <w:pStyle w:val="Prrafodelista"/>
        <w:numPr>
          <w:ilvl w:val="3"/>
          <w:numId w:val="1"/>
        </w:numPr>
        <w:rPr>
          <w:ins w:id="330" w:author="Jesus Antonio Pacheco Balam" w:date="2018-09-17T13:06:00Z"/>
          <w:del w:id="331" w:author="Chacón" w:date="2018-09-26T14:38:00Z"/>
          <w:sz w:val="28"/>
        </w:rPr>
        <w:pPrChange w:id="332" w:author="Chacón" w:date="2018-09-26T14:3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moveTo w:id="333" w:author="Jesus Antonio Pacheco Balam" w:date="2018-09-17T13:05:00Z">
        <w:r w:rsidRPr="00936080">
          <w:rPr>
            <w:sz w:val="28"/>
            <w:rPrChange w:id="334" w:author="Chacón" w:date="2018-09-26T14:38:00Z">
              <w:rPr>
                <w:sz w:val="28"/>
              </w:rPr>
            </w:rPrChange>
          </w:rPr>
          <w:t>Tiempo máximo para ese quiz o por cada pregunta</w:t>
        </w:r>
      </w:moveTo>
      <w:moveToRangeEnd w:id="311"/>
      <w:ins w:id="335" w:author="Jesus Antonio Pacheco Balam" w:date="2018-09-17T13:06:00Z">
        <w:r w:rsidR="00EF0D76" w:rsidRPr="00936080">
          <w:rPr>
            <w:sz w:val="28"/>
            <w:rPrChange w:id="336" w:author="Chacón" w:date="2018-09-26T14:38:00Z">
              <w:rPr>
                <w:sz w:val="28"/>
              </w:rPr>
            </w:rPrChange>
          </w:rPr>
          <w:t xml:space="preserve"> </w:t>
        </w:r>
      </w:ins>
      <w:ins w:id="337" w:author="Chacón" w:date="2018-09-26T14:35:00Z">
        <w:r w:rsidR="00936080" w:rsidRPr="00936080">
          <w:rPr>
            <w:sz w:val="28"/>
            <w:rPrChange w:id="338" w:author="Chacón" w:date="2018-09-26T14:38:00Z">
              <w:rPr>
                <w:sz w:val="28"/>
              </w:rPr>
            </w:rPrChange>
          </w:rPr>
          <w:t>(horas, minutos, segundos).</w:t>
        </w:r>
      </w:ins>
    </w:p>
    <w:p w14:paraId="38D6AF4E" w14:textId="375C6BE0" w:rsidR="00EF0D76" w:rsidRPr="00936080" w:rsidRDefault="00EF0D76" w:rsidP="00BF2D0A">
      <w:pPr>
        <w:pStyle w:val="Prrafodelista"/>
        <w:numPr>
          <w:ilvl w:val="3"/>
          <w:numId w:val="1"/>
        </w:numPr>
        <w:rPr>
          <w:moveTo w:id="339" w:author="Jesus Antonio Pacheco Balam" w:date="2018-09-17T13:06:00Z"/>
          <w:sz w:val="28"/>
          <w:rPrChange w:id="340" w:author="Chacón" w:date="2018-09-26T14:38:00Z">
            <w:rPr>
              <w:moveTo w:id="341" w:author="Jesus Antonio Pacheco Balam" w:date="2018-09-17T13:06:00Z"/>
              <w:sz w:val="28"/>
            </w:rPr>
          </w:rPrChange>
        </w:rPr>
        <w:pPrChange w:id="342" w:author="Chacón" w:date="2018-09-26T14:3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moveToRangeStart w:id="343" w:author="Jesus Antonio Pacheco Balam" w:date="2018-09-17T13:06:00Z" w:name="move524952938"/>
      <w:moveTo w:id="344" w:author="Jesus Antonio Pacheco Balam" w:date="2018-09-17T13:06:00Z">
        <w:del w:id="345" w:author="Chacón" w:date="2018-09-26T14:38:00Z">
          <w:r w:rsidRPr="00936080" w:rsidDel="00936080">
            <w:rPr>
              <w:sz w:val="28"/>
              <w:rPrChange w:id="346" w:author="Chacón" w:date="2018-09-26T14:38:00Z">
                <w:rPr>
                  <w:sz w:val="28"/>
                </w:rPr>
              </w:rPrChange>
            </w:rPr>
            <w:delText>Opciones de respuesta: opción múltiple con diferentes respuestas correctas, opción múltiple con respuesta única y respuesta abierta.</w:delText>
          </w:r>
        </w:del>
      </w:moveTo>
    </w:p>
    <w:p w14:paraId="1F101C47" w14:textId="77777777" w:rsidR="00EF0D76" w:rsidDel="00EF0D76" w:rsidRDefault="00EF0D76" w:rsidP="00EF0D76">
      <w:pPr>
        <w:pStyle w:val="Prrafodelista"/>
        <w:numPr>
          <w:ilvl w:val="3"/>
          <w:numId w:val="1"/>
        </w:numPr>
        <w:rPr>
          <w:del w:id="347" w:author="Jesus Antonio Pacheco Balam" w:date="2018-09-17T13:06:00Z"/>
          <w:moveTo w:id="348" w:author="Jesus Antonio Pacheco Balam" w:date="2018-09-17T13:06:00Z"/>
          <w:sz w:val="28"/>
        </w:rPr>
      </w:pPr>
      <w:moveTo w:id="349" w:author="Jesus Antonio Pacheco Balam" w:date="2018-09-17T13:06:00Z">
        <w:r w:rsidRPr="004A280E">
          <w:rPr>
            <w:sz w:val="28"/>
          </w:rPr>
          <w:t>La manera de como mostrar la respuesta, si desea que sean mostradas en orden o de manera aleatoria.</w:t>
        </w:r>
      </w:moveTo>
    </w:p>
    <w:moveToRangeEnd w:id="343"/>
    <w:p w14:paraId="09FB3EFC" w14:textId="0A08BF0E" w:rsidR="00925462" w:rsidRPr="00EF0D76" w:rsidRDefault="00925462">
      <w:pPr>
        <w:pStyle w:val="Prrafodelista"/>
        <w:numPr>
          <w:ilvl w:val="3"/>
          <w:numId w:val="1"/>
        </w:numPr>
        <w:rPr>
          <w:ins w:id="350" w:author="Jesus Antonio Pacheco Balam" w:date="2018-09-12T11:34:00Z"/>
          <w:sz w:val="28"/>
          <w:rPrChange w:id="351" w:author="Jesus Antonio Pacheco Balam" w:date="2018-09-17T13:06:00Z">
            <w:rPr>
              <w:ins w:id="352" w:author="Jesus Antonio Pacheco Balam" w:date="2018-09-12T11:34:00Z"/>
              <w:b/>
              <w:sz w:val="28"/>
            </w:rPr>
          </w:rPrChange>
        </w:rPr>
        <w:pPrChange w:id="353" w:author="Jesus Antonio Pacheco Balam" w:date="2018-09-17T13:06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</w:p>
    <w:p w14:paraId="2E2785EE" w14:textId="17AD35C0" w:rsidR="002349A0" w:rsidDel="00764B15" w:rsidRDefault="00681570">
      <w:pPr>
        <w:pStyle w:val="Prrafodelista"/>
        <w:numPr>
          <w:ilvl w:val="1"/>
          <w:numId w:val="1"/>
        </w:numPr>
        <w:rPr>
          <w:del w:id="354" w:author="Jesus Antonio Pacheco Balam" w:date="2018-09-12T11:36:00Z"/>
          <w:sz w:val="28"/>
        </w:rPr>
        <w:pPrChange w:id="355" w:author="Jesus Antonio Pacheco Balam" w:date="2018-09-12T11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r w:rsidRPr="00681570">
        <w:rPr>
          <w:b/>
          <w:sz w:val="28"/>
        </w:rPr>
        <w:t xml:space="preserve">RF </w:t>
      </w:r>
      <w:ins w:id="356" w:author="Jesus Antonio Pacheco Balam" w:date="2018-09-12T11:36:00Z">
        <w:r w:rsidR="00367854">
          <w:rPr>
            <w:b/>
            <w:sz w:val="28"/>
          </w:rPr>
          <w:t>2</w:t>
        </w:r>
      </w:ins>
      <w:del w:id="357" w:author="Jesus Antonio Pacheco Balam" w:date="2018-09-12T11:36:00Z">
        <w:r w:rsidRPr="00681570" w:rsidDel="00367854">
          <w:rPr>
            <w:b/>
            <w:sz w:val="28"/>
          </w:rPr>
          <w:delText>1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</w:t>
      </w:r>
      <w:del w:id="358" w:author="Chacón" w:date="2018-09-26T14:39:00Z">
        <w:r w:rsidDel="00936080">
          <w:rPr>
            <w:sz w:val="28"/>
          </w:rPr>
          <w:delText xml:space="preserve">El sistema permitirá </w:delText>
        </w:r>
      </w:del>
      <w:ins w:id="359" w:author="Jesus Antonio Pacheco Balam" w:date="2018-09-11T01:25:00Z">
        <w:del w:id="360" w:author="Chacón" w:date="2018-09-26T14:39:00Z">
          <w:r w:rsidR="00C14BFE" w:rsidDel="00936080">
            <w:rPr>
              <w:sz w:val="28"/>
            </w:rPr>
            <w:delText>dar de alta</w:delText>
          </w:r>
        </w:del>
      </w:ins>
      <w:ins w:id="361" w:author="Jesus Antonio Pacheco Balam" w:date="2018-09-11T01:03:00Z">
        <w:del w:id="362" w:author="Chacón" w:date="2018-09-26T14:39:00Z">
          <w:r w:rsidR="001F200D" w:rsidDel="00936080">
            <w:rPr>
              <w:sz w:val="28"/>
            </w:rPr>
            <w:delText xml:space="preserve">, </w:delText>
          </w:r>
        </w:del>
      </w:ins>
      <w:ins w:id="363" w:author="Jesus Antonio Pacheco Balam" w:date="2018-09-11T01:17:00Z">
        <w:del w:id="364" w:author="Chacón" w:date="2018-09-26T14:39:00Z">
          <w:r w:rsidR="001900D3" w:rsidDel="00936080">
            <w:rPr>
              <w:sz w:val="28"/>
            </w:rPr>
            <w:delText>de</w:delText>
          </w:r>
        </w:del>
      </w:ins>
      <w:ins w:id="365" w:author="Jesus Antonio Pacheco Balam" w:date="2018-09-11T01:03:00Z">
        <w:del w:id="366" w:author="Chacón" w:date="2018-09-26T14:39:00Z">
          <w:r w:rsidR="001F200D" w:rsidDel="00936080">
            <w:rPr>
              <w:sz w:val="28"/>
            </w:rPr>
            <w:delText xml:space="preserve"> baja y </w:delText>
          </w:r>
        </w:del>
      </w:ins>
      <w:del w:id="367" w:author="Chacón" w:date="2018-09-26T14:39:00Z">
        <w:r w:rsidDel="00936080">
          <w:rPr>
            <w:sz w:val="28"/>
          </w:rPr>
          <w:delText xml:space="preserve">hacer las siguientes </w:delText>
        </w:r>
        <w:r w:rsidR="00DB5F82" w:rsidRPr="004A280E" w:rsidDel="00936080">
          <w:rPr>
            <w:sz w:val="28"/>
          </w:rPr>
          <w:delText xml:space="preserve">modificaciones </w:delText>
        </w:r>
        <w:r w:rsidDel="00936080">
          <w:rPr>
            <w:sz w:val="28"/>
          </w:rPr>
          <w:delText>respecto al quiz</w:delText>
        </w:r>
      </w:del>
      <w:ins w:id="368" w:author="Chacón" w:date="2018-09-26T14:41:00Z">
        <w:r w:rsidR="00764B15">
          <w:rPr>
            <w:sz w:val="28"/>
          </w:rPr>
          <w:t>En Consultar</w:t>
        </w:r>
      </w:ins>
      <w:ins w:id="369" w:author="Chacón" w:date="2018-09-26T14:40:00Z">
        <w:r w:rsidR="00936080">
          <w:rPr>
            <w:sz w:val="28"/>
          </w:rPr>
          <w:t xml:space="preserve"> quiz</w:t>
        </w:r>
      </w:ins>
      <w:ins w:id="370" w:author="Chacón" w:date="2018-09-26T14:41:00Z">
        <w:r w:rsidR="00764B15">
          <w:rPr>
            <w:sz w:val="28"/>
          </w:rPr>
          <w:t>, el administrador podrá</w:t>
        </w:r>
      </w:ins>
      <w:r>
        <w:rPr>
          <w:sz w:val="28"/>
        </w:rPr>
        <w:t>:</w:t>
      </w:r>
    </w:p>
    <w:p w14:paraId="6AF3C324" w14:textId="77777777" w:rsidR="00764B15" w:rsidRPr="002349A0" w:rsidRDefault="00764B15">
      <w:pPr>
        <w:pStyle w:val="Prrafodelista"/>
        <w:numPr>
          <w:ilvl w:val="1"/>
          <w:numId w:val="1"/>
        </w:numPr>
        <w:rPr>
          <w:ins w:id="371" w:author="Chacón" w:date="2018-09-26T14:41:00Z"/>
          <w:sz w:val="28"/>
          <w:rPrChange w:id="372" w:author="Jesus Antonio Pacheco Balam" w:date="2018-09-12T11:34:00Z">
            <w:rPr>
              <w:ins w:id="373" w:author="Chacón" w:date="2018-09-26T14:41:00Z"/>
            </w:rPr>
          </w:rPrChange>
        </w:rPr>
      </w:pPr>
    </w:p>
    <w:p w14:paraId="54DE8D91" w14:textId="12015B6A" w:rsidR="002349A0" w:rsidRDefault="00764B15" w:rsidP="00764B15">
      <w:pPr>
        <w:pStyle w:val="Prrafodelista"/>
        <w:numPr>
          <w:ilvl w:val="3"/>
          <w:numId w:val="1"/>
        </w:numPr>
        <w:rPr>
          <w:ins w:id="374" w:author="Chacón" w:date="2018-09-26T14:41:00Z"/>
          <w:sz w:val="28"/>
        </w:rPr>
        <w:pPrChange w:id="375" w:author="Chacón" w:date="2018-09-26T14:41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76" w:author="Chacón" w:date="2018-09-26T14:41:00Z">
        <w:r>
          <w:rPr>
            <w:sz w:val="28"/>
          </w:rPr>
          <w:t>Eliminar quiz.</w:t>
        </w:r>
      </w:ins>
    </w:p>
    <w:p w14:paraId="0D107F0A" w14:textId="3B460F89" w:rsidR="00764B15" w:rsidRPr="00296263" w:rsidDel="00764B15" w:rsidRDefault="00764B15" w:rsidP="00764B15">
      <w:pPr>
        <w:pStyle w:val="Prrafodelista"/>
        <w:numPr>
          <w:ilvl w:val="3"/>
          <w:numId w:val="1"/>
        </w:numPr>
        <w:rPr>
          <w:ins w:id="377" w:author="Jesus Antonio Pacheco Balam" w:date="2018-09-12T11:34:00Z"/>
          <w:del w:id="378" w:author="Chacón" w:date="2018-09-26T14:45:00Z"/>
          <w:sz w:val="28"/>
          <w:rPrChange w:id="379" w:author="Jesus Antonio Pacheco Balam" w:date="2018-09-12T11:36:00Z">
            <w:rPr>
              <w:ins w:id="380" w:author="Jesus Antonio Pacheco Balam" w:date="2018-09-12T11:34:00Z"/>
              <w:del w:id="381" w:author="Chacón" w:date="2018-09-26T14:45:00Z"/>
            </w:rPr>
          </w:rPrChange>
        </w:rPr>
        <w:pPrChange w:id="382" w:author="Chacón" w:date="2018-09-26T14:4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383" w:author="Chacón" w:date="2018-09-26T14:42:00Z">
        <w:r>
          <w:rPr>
            <w:sz w:val="28"/>
          </w:rPr>
          <w:t>Modificar quiz.</w:t>
        </w:r>
      </w:ins>
    </w:p>
    <w:p w14:paraId="2FD761DD" w14:textId="06B07EB6" w:rsidR="004A280E" w:rsidRPr="004A280E" w:rsidDel="00764B15" w:rsidRDefault="00DB5F82" w:rsidP="00764B15">
      <w:pPr>
        <w:pStyle w:val="Prrafodelista"/>
        <w:numPr>
          <w:ilvl w:val="3"/>
          <w:numId w:val="1"/>
        </w:numPr>
        <w:rPr>
          <w:del w:id="384" w:author="Chacón" w:date="2018-09-26T14:45:00Z"/>
          <w:moveFrom w:id="385" w:author="Jesus Antonio Pacheco Balam" w:date="2018-09-17T13:06:00Z"/>
          <w:sz w:val="28"/>
        </w:rPr>
        <w:pPrChange w:id="386" w:author="Chacón" w:date="2018-09-26T14:4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moveFromRangeStart w:id="387" w:author="Jesus Antonio Pacheco Balam" w:date="2018-09-17T13:06:00Z" w:name="move524952938"/>
      <w:moveFrom w:id="388" w:author="Jesus Antonio Pacheco Balam" w:date="2018-09-17T13:06:00Z">
        <w:del w:id="389" w:author="Chacón" w:date="2018-09-26T14:45:00Z">
          <w:r w:rsidRPr="004A280E" w:rsidDel="00764B15">
            <w:rPr>
              <w:sz w:val="28"/>
            </w:rPr>
            <w:delText xml:space="preserve">Opciones de respuesta: </w:delText>
          </w:r>
          <w:r w:rsidR="004A280E" w:rsidRPr="004A280E" w:rsidDel="00764B15">
            <w:rPr>
              <w:sz w:val="28"/>
            </w:rPr>
            <w:delText>opción múltiple con diferentes respuestas correctas, opción múltiple con respuesta única y respuesta abierta.</w:delText>
          </w:r>
        </w:del>
      </w:moveFrom>
    </w:p>
    <w:p w14:paraId="5636AD8E" w14:textId="73890376" w:rsidR="00EF0D76" w:rsidRPr="004A280E" w:rsidDel="00764B15" w:rsidRDefault="004A280E" w:rsidP="00764B15">
      <w:pPr>
        <w:pStyle w:val="Prrafodelista"/>
        <w:numPr>
          <w:ilvl w:val="3"/>
          <w:numId w:val="1"/>
        </w:numPr>
        <w:rPr>
          <w:ins w:id="390" w:author="Jesus Antonio Pacheco Balam" w:date="2018-09-17T13:06:00Z"/>
          <w:del w:id="391" w:author="Chacón" w:date="2018-09-26T14:42:00Z"/>
          <w:sz w:val="28"/>
        </w:rPr>
        <w:pPrChange w:id="392" w:author="Chacón" w:date="2018-09-26T14:4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moveFrom w:id="393" w:author="Jesus Antonio Pacheco Balam" w:date="2018-09-17T13:06:00Z">
        <w:del w:id="394" w:author="Chacón" w:date="2018-09-26T14:42:00Z">
          <w:r w:rsidRPr="004A280E" w:rsidDel="00764B15">
            <w:rPr>
              <w:sz w:val="28"/>
            </w:rPr>
            <w:delText xml:space="preserve">La manera de como mostrar la respuesta, si desea que sean mostradas </w:delText>
          </w:r>
          <w:r w:rsidR="00DB5F82" w:rsidRPr="004A280E" w:rsidDel="00764B15">
            <w:rPr>
              <w:sz w:val="28"/>
            </w:rPr>
            <w:delText>en orden o de manera aleatoria.</w:delText>
          </w:r>
        </w:del>
      </w:moveFrom>
      <w:moveFromRangeEnd w:id="387"/>
      <w:ins w:id="395" w:author="Jesus Antonio Pacheco Balam" w:date="2018-09-17T13:06:00Z">
        <w:del w:id="396" w:author="Chacón" w:date="2018-09-26T14:42:00Z">
          <w:r w:rsidR="00EF0D76" w:rsidRPr="004A280E" w:rsidDel="00764B15">
            <w:rPr>
              <w:sz w:val="28"/>
            </w:rPr>
            <w:delText>Proporcionar la pregunta</w:delText>
          </w:r>
          <w:r w:rsidR="00EF0D76" w:rsidDel="00764B15">
            <w:rPr>
              <w:sz w:val="28"/>
            </w:rPr>
            <w:delText xml:space="preserve"> </w:delText>
          </w:r>
        </w:del>
      </w:ins>
    </w:p>
    <w:p w14:paraId="0AAD1314" w14:textId="1C4765BE" w:rsidR="00EF0D76" w:rsidRPr="004A280E" w:rsidDel="00764B15" w:rsidRDefault="00EF0D76" w:rsidP="00764B15">
      <w:pPr>
        <w:pStyle w:val="Prrafodelista"/>
        <w:numPr>
          <w:ilvl w:val="3"/>
          <w:numId w:val="1"/>
        </w:numPr>
        <w:rPr>
          <w:ins w:id="397" w:author="Jesus Antonio Pacheco Balam" w:date="2018-09-17T13:06:00Z"/>
          <w:del w:id="398" w:author="Chacón" w:date="2018-09-26T14:42:00Z"/>
          <w:sz w:val="28"/>
        </w:rPr>
        <w:pPrChange w:id="399" w:author="Chacón" w:date="2018-09-26T14:4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00" w:author="Jesus Antonio Pacheco Balam" w:date="2018-09-17T13:06:00Z">
        <w:del w:id="401" w:author="Chacón" w:date="2018-09-26T14:42:00Z">
          <w:r w:rsidRPr="004A280E" w:rsidDel="00764B15">
            <w:rPr>
              <w:sz w:val="28"/>
            </w:rPr>
            <w:delText>Proporcionar opciones de respuesta para esa pregunta</w:delText>
          </w:r>
        </w:del>
      </w:ins>
    </w:p>
    <w:p w14:paraId="74D22097" w14:textId="57D99C87" w:rsidR="00DB5F82" w:rsidRDefault="00EF0D76" w:rsidP="00764B15">
      <w:pPr>
        <w:pStyle w:val="Prrafodelista"/>
        <w:numPr>
          <w:ilvl w:val="3"/>
          <w:numId w:val="1"/>
        </w:numPr>
        <w:rPr>
          <w:ins w:id="402" w:author="Chacón" w:date="2018-09-26T14:42:00Z"/>
          <w:sz w:val="28"/>
        </w:rPr>
        <w:pPrChange w:id="403" w:author="Chacón" w:date="2018-09-26T14:4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04" w:author="Jesus Antonio Pacheco Balam" w:date="2018-09-17T13:06:00Z">
        <w:del w:id="405" w:author="Chacón" w:date="2018-09-26T14:42:00Z">
          <w:r w:rsidDel="00764B15">
            <w:rPr>
              <w:sz w:val="28"/>
            </w:rPr>
            <w:delText>P</w:delText>
          </w:r>
          <w:r w:rsidRPr="004A280E" w:rsidDel="00764B15">
            <w:rPr>
              <w:sz w:val="28"/>
            </w:rPr>
            <w:delText>untuación respectiva</w:delText>
          </w:r>
          <w:r w:rsidDel="00764B15">
            <w:rPr>
              <w:sz w:val="28"/>
            </w:rPr>
            <w:delText>, para cada pregunta</w:delText>
          </w:r>
          <w:r w:rsidRPr="004A280E" w:rsidDel="00764B15">
            <w:rPr>
              <w:sz w:val="28"/>
            </w:rPr>
            <w:delText>.</w:delText>
          </w:r>
          <w:r w:rsidDel="00764B15">
            <w:rPr>
              <w:sz w:val="28"/>
            </w:rPr>
            <w:delText xml:space="preserve"> </w:delText>
          </w:r>
          <w:r w:rsidRPr="004A280E" w:rsidDel="00764B15">
            <w:rPr>
              <w:sz w:val="28"/>
            </w:rPr>
            <w:delText>Cantidad de preguntas que serán mostradas.</w:delText>
          </w:r>
        </w:del>
      </w:ins>
    </w:p>
    <w:p w14:paraId="591C3B8F" w14:textId="2F6A9421" w:rsidR="00764B15" w:rsidRDefault="00764B15" w:rsidP="00764B15">
      <w:pPr>
        <w:pStyle w:val="Prrafodelista"/>
        <w:numPr>
          <w:ilvl w:val="1"/>
          <w:numId w:val="1"/>
        </w:numPr>
        <w:rPr>
          <w:ins w:id="406" w:author="Chacón" w:date="2018-09-26T14:45:00Z"/>
          <w:sz w:val="28"/>
        </w:rPr>
        <w:pPrChange w:id="407" w:author="Chacón" w:date="2018-09-26T14:4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08" w:author="Chacón" w:date="2018-09-26T14:42:00Z">
        <w:r w:rsidRPr="00114AA5">
          <w:rPr>
            <w:b/>
            <w:sz w:val="28"/>
            <w:rPrChange w:id="409" w:author="Chacón" w:date="2018-09-26T14:50:00Z">
              <w:rPr>
                <w:sz w:val="28"/>
              </w:rPr>
            </w:rPrChange>
          </w:rPr>
          <w:t>RF 2.1</w:t>
        </w:r>
        <w:r>
          <w:rPr>
            <w:sz w:val="28"/>
          </w:rPr>
          <w:t xml:space="preserve">: </w:t>
        </w:r>
      </w:ins>
      <w:ins w:id="410" w:author="Chacón" w:date="2018-09-26T14:45:00Z">
        <w:r>
          <w:rPr>
            <w:sz w:val="28"/>
          </w:rPr>
          <w:t>Se podrá</w:t>
        </w:r>
      </w:ins>
      <w:ins w:id="411" w:author="Chacón" w:date="2018-09-26T14:50:00Z">
        <w:r>
          <w:rPr>
            <w:sz w:val="28"/>
          </w:rPr>
          <w:t>n</w:t>
        </w:r>
      </w:ins>
      <w:ins w:id="412" w:author="Chacón" w:date="2018-09-26T14:45:00Z">
        <w:r>
          <w:rPr>
            <w:sz w:val="28"/>
          </w:rPr>
          <w:t xml:space="preserve"> modificar todos los datos del quiz.</w:t>
        </w:r>
      </w:ins>
    </w:p>
    <w:p w14:paraId="1A5B321A" w14:textId="07CBD43D" w:rsidR="00764B15" w:rsidRDefault="00764B15" w:rsidP="00764B15">
      <w:pPr>
        <w:pStyle w:val="Prrafodelista"/>
        <w:numPr>
          <w:ilvl w:val="1"/>
          <w:numId w:val="1"/>
        </w:numPr>
        <w:rPr>
          <w:ins w:id="413" w:author="Chacón" w:date="2018-09-26T14:56:00Z"/>
          <w:sz w:val="28"/>
        </w:rPr>
        <w:pPrChange w:id="414" w:author="Chacón" w:date="2018-09-26T14:4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15" w:author="Chacón" w:date="2018-09-26T14:49:00Z">
        <w:r w:rsidRPr="00114AA5">
          <w:rPr>
            <w:b/>
            <w:sz w:val="28"/>
            <w:rPrChange w:id="416" w:author="Chacón" w:date="2018-09-26T14:50:00Z">
              <w:rPr>
                <w:sz w:val="28"/>
              </w:rPr>
            </w:rPrChange>
          </w:rPr>
          <w:lastRenderedPageBreak/>
          <w:t>RF 2.</w:t>
        </w:r>
        <w:r w:rsidR="00114AA5">
          <w:rPr>
            <w:b/>
            <w:sz w:val="28"/>
            <w:rPrChange w:id="417" w:author="Chacón" w:date="2018-09-26T14:50:00Z">
              <w:rPr>
                <w:b/>
                <w:sz w:val="28"/>
              </w:rPr>
            </w:rPrChange>
          </w:rPr>
          <w:t>2</w:t>
        </w:r>
        <w:r>
          <w:rPr>
            <w:sz w:val="28"/>
          </w:rPr>
          <w:t xml:space="preserve">: </w:t>
        </w:r>
      </w:ins>
      <w:ins w:id="418" w:author="Chacón" w:date="2018-09-26T15:15:00Z">
        <w:r w:rsidR="00095508">
          <w:rPr>
            <w:sz w:val="28"/>
          </w:rPr>
          <w:t>S</w:t>
        </w:r>
      </w:ins>
      <w:ins w:id="419" w:author="Chacón" w:date="2018-09-26T14:49:00Z">
        <w:r>
          <w:rPr>
            <w:sz w:val="28"/>
          </w:rPr>
          <w:t>e podrá eliminar quiz</w:t>
        </w:r>
      </w:ins>
      <w:ins w:id="420" w:author="Chacón" w:date="2018-09-26T14:50:00Z">
        <w:r>
          <w:rPr>
            <w:sz w:val="28"/>
          </w:rPr>
          <w:t xml:space="preserve">, </w:t>
        </w:r>
        <w:r>
          <w:rPr>
            <w:sz w:val="28"/>
          </w:rPr>
          <w:t xml:space="preserve">al seleccionar </w:t>
        </w:r>
        <w:r>
          <w:rPr>
            <w:sz w:val="28"/>
          </w:rPr>
          <w:t>el nombre del quiz</w:t>
        </w:r>
        <w:r>
          <w:rPr>
            <w:sz w:val="28"/>
          </w:rPr>
          <w:t>, y previamente seleccionar la opción que corresponda.</w:t>
        </w:r>
      </w:ins>
    </w:p>
    <w:p w14:paraId="43E4D701" w14:textId="468642D9" w:rsidR="00095508" w:rsidRDefault="008024CC" w:rsidP="00095508">
      <w:pPr>
        <w:pStyle w:val="Prrafodelista"/>
        <w:numPr>
          <w:ilvl w:val="1"/>
          <w:numId w:val="1"/>
        </w:numPr>
        <w:rPr>
          <w:ins w:id="421" w:author="Chacón" w:date="2018-09-26T15:18:00Z"/>
          <w:sz w:val="28"/>
        </w:rPr>
        <w:pPrChange w:id="422" w:author="Chacón" w:date="2018-09-26T15:1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23" w:author="Chacón" w:date="2018-09-26T14:56:00Z">
        <w:r>
          <w:rPr>
            <w:b/>
            <w:sz w:val="28"/>
          </w:rPr>
          <w:t>RF3</w:t>
        </w:r>
        <w:r>
          <w:rPr>
            <w:sz w:val="28"/>
          </w:rPr>
          <w:t>:</w:t>
        </w:r>
      </w:ins>
      <w:ins w:id="424" w:author="Chacón" w:date="2018-09-26T15:00:00Z">
        <w:r w:rsidR="00975BFA">
          <w:rPr>
            <w:sz w:val="28"/>
          </w:rPr>
          <w:t xml:space="preserve"> </w:t>
        </w:r>
      </w:ins>
      <w:ins w:id="425" w:author="Chacón" w:date="2018-09-26T15:18:00Z">
        <w:r w:rsidR="00095508">
          <w:rPr>
            <w:sz w:val="28"/>
          </w:rPr>
          <w:t>En pregunta de quizzes, el empleado podrá:</w:t>
        </w:r>
      </w:ins>
    </w:p>
    <w:p w14:paraId="27BF6855" w14:textId="604A7A77" w:rsidR="00095508" w:rsidRPr="00095508" w:rsidRDefault="00095508" w:rsidP="00095508">
      <w:pPr>
        <w:pStyle w:val="Prrafodelista"/>
        <w:numPr>
          <w:ilvl w:val="3"/>
          <w:numId w:val="1"/>
        </w:numPr>
        <w:rPr>
          <w:ins w:id="426" w:author="Chacón" w:date="2018-09-26T15:18:00Z"/>
          <w:sz w:val="28"/>
          <w:rPrChange w:id="427" w:author="Chacón" w:date="2018-09-26T15:18:00Z">
            <w:rPr>
              <w:ins w:id="428" w:author="Chacón" w:date="2018-09-26T15:18:00Z"/>
              <w:b/>
              <w:sz w:val="28"/>
            </w:rPr>
          </w:rPrChange>
        </w:rPr>
        <w:pPrChange w:id="429" w:author="Chacón" w:date="2018-09-26T15:1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30" w:author="Chacón" w:date="2018-09-26T15:18:00Z">
        <w:r w:rsidRPr="00095508">
          <w:rPr>
            <w:sz w:val="28"/>
            <w:rPrChange w:id="431" w:author="Chacón" w:date="2018-09-26T15:18:00Z">
              <w:rPr>
                <w:b/>
                <w:sz w:val="28"/>
              </w:rPr>
            </w:rPrChange>
          </w:rPr>
          <w:t>Agregar pregunta</w:t>
        </w:r>
      </w:ins>
    </w:p>
    <w:p w14:paraId="244902B9" w14:textId="62B4842D" w:rsidR="00095508" w:rsidRPr="00095508" w:rsidRDefault="00095508" w:rsidP="00095508">
      <w:pPr>
        <w:pStyle w:val="Prrafodelista"/>
        <w:numPr>
          <w:ilvl w:val="3"/>
          <w:numId w:val="1"/>
        </w:numPr>
        <w:rPr>
          <w:ins w:id="432" w:author="Chacón" w:date="2018-09-26T15:18:00Z"/>
          <w:sz w:val="28"/>
          <w:rPrChange w:id="433" w:author="Chacón" w:date="2018-09-26T15:18:00Z">
            <w:rPr>
              <w:ins w:id="434" w:author="Chacón" w:date="2018-09-26T15:18:00Z"/>
              <w:sz w:val="28"/>
            </w:rPr>
          </w:rPrChange>
        </w:rPr>
        <w:pPrChange w:id="435" w:author="Chacón" w:date="2018-09-26T15:18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36" w:author="Chacón" w:date="2018-09-26T15:18:00Z">
        <w:r w:rsidRPr="00095508">
          <w:rPr>
            <w:sz w:val="28"/>
            <w:rPrChange w:id="437" w:author="Chacón" w:date="2018-09-26T15:18:00Z">
              <w:rPr>
                <w:b/>
                <w:sz w:val="28"/>
              </w:rPr>
            </w:rPrChange>
          </w:rPr>
          <w:t>Modificar</w:t>
        </w:r>
        <w:r w:rsidR="00CA6F2F">
          <w:rPr>
            <w:sz w:val="28"/>
            <w:rPrChange w:id="438" w:author="Chacón" w:date="2018-09-26T15:18:00Z">
              <w:rPr>
                <w:sz w:val="28"/>
              </w:rPr>
            </w:rPrChange>
          </w:rPr>
          <w:t xml:space="preserve"> pregunta</w:t>
        </w:r>
      </w:ins>
    </w:p>
    <w:p w14:paraId="3756E781" w14:textId="0535B62B" w:rsidR="00975BFA" w:rsidRPr="00975BFA" w:rsidRDefault="00095508" w:rsidP="00095508">
      <w:pPr>
        <w:pStyle w:val="Prrafodelista"/>
        <w:numPr>
          <w:ilvl w:val="1"/>
          <w:numId w:val="1"/>
        </w:numPr>
        <w:rPr>
          <w:ins w:id="439" w:author="Chacón" w:date="2018-09-26T14:52:00Z"/>
          <w:sz w:val="28"/>
          <w:rPrChange w:id="440" w:author="Chacón" w:date="2018-09-26T15:05:00Z">
            <w:rPr>
              <w:ins w:id="441" w:author="Chacón" w:date="2018-09-26T14:52:00Z"/>
            </w:rPr>
          </w:rPrChange>
        </w:rPr>
        <w:pPrChange w:id="442" w:author="Chacón" w:date="2018-09-26T15:1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43" w:author="Chacón" w:date="2018-09-26T15:18:00Z">
        <w:r w:rsidRPr="00095508">
          <w:rPr>
            <w:b/>
            <w:sz w:val="28"/>
            <w:rPrChange w:id="444" w:author="Chacón" w:date="2018-09-26T15:18:00Z">
              <w:rPr>
                <w:sz w:val="28"/>
              </w:rPr>
            </w:rPrChange>
          </w:rPr>
          <w:t>RF 3.1</w:t>
        </w:r>
        <w:r>
          <w:rPr>
            <w:sz w:val="28"/>
          </w:rPr>
          <w:t xml:space="preserve">: </w:t>
        </w:r>
      </w:ins>
      <w:ins w:id="445" w:author="Chacón" w:date="2018-09-26T15:00:00Z">
        <w:r w:rsidR="00975BFA">
          <w:rPr>
            <w:sz w:val="28"/>
          </w:rPr>
          <w:t>El administrador podrá</w:t>
        </w:r>
      </w:ins>
      <w:ins w:id="446" w:author="Chacón" w:date="2018-09-26T15:01:00Z">
        <w:r w:rsidR="00975BFA">
          <w:rPr>
            <w:sz w:val="28"/>
          </w:rPr>
          <w:t xml:space="preserve"> </w:t>
        </w:r>
      </w:ins>
      <w:ins w:id="447" w:author="Chacón" w:date="2018-09-26T15:19:00Z">
        <w:r w:rsidR="00CA6F2F">
          <w:rPr>
            <w:sz w:val="28"/>
          </w:rPr>
          <w:t>modificar pregunta</w:t>
        </w:r>
        <w:r>
          <w:rPr>
            <w:sz w:val="28"/>
          </w:rPr>
          <w:t>,</w:t>
        </w:r>
      </w:ins>
      <w:ins w:id="448" w:author="Chacón" w:date="2018-09-27T22:23:00Z">
        <w:r w:rsidR="00CA6F2F">
          <w:rPr>
            <w:sz w:val="28"/>
          </w:rPr>
          <w:t xml:space="preserve"> </w:t>
        </w:r>
      </w:ins>
      <w:ins w:id="449" w:author="Chacón" w:date="2018-09-26T15:19:00Z">
        <w:r>
          <w:rPr>
            <w:sz w:val="28"/>
          </w:rPr>
          <w:t>al</w:t>
        </w:r>
      </w:ins>
      <w:ins w:id="450" w:author="Chacón" w:date="2018-09-26T15:00:00Z">
        <w:r w:rsidR="00975BFA">
          <w:rPr>
            <w:sz w:val="28"/>
          </w:rPr>
          <w:t xml:space="preserve"> seleccionar </w:t>
        </w:r>
      </w:ins>
      <w:ins w:id="451" w:author="Chacón" w:date="2018-09-26T15:05:00Z">
        <w:r w:rsidR="00975BFA">
          <w:rPr>
            <w:sz w:val="28"/>
          </w:rPr>
          <w:t>el quiz que desee modificar</w:t>
        </w:r>
      </w:ins>
      <w:ins w:id="452" w:author="Chacón" w:date="2018-09-26T15:00:00Z">
        <w:r w:rsidR="00975BFA">
          <w:rPr>
            <w:sz w:val="28"/>
          </w:rPr>
          <w:t>.</w:t>
        </w:r>
      </w:ins>
      <w:ins w:id="453" w:author="Chacón" w:date="2018-09-26T15:17:00Z">
        <w:r w:rsidRPr="00975BFA">
          <w:rPr>
            <w:sz w:val="28"/>
            <w:rPrChange w:id="454" w:author="Chacón" w:date="2018-09-26T15:05:00Z">
              <w:rPr>
                <w:sz w:val="28"/>
              </w:rPr>
            </w:rPrChange>
          </w:rPr>
          <w:t xml:space="preserve"> </w:t>
        </w:r>
      </w:ins>
    </w:p>
    <w:p w14:paraId="3D1872C7" w14:textId="31CA2B50" w:rsidR="00114AA5" w:rsidRDefault="00114AA5" w:rsidP="00114AA5">
      <w:pPr>
        <w:pStyle w:val="Prrafodelista"/>
        <w:numPr>
          <w:ilvl w:val="1"/>
          <w:numId w:val="1"/>
        </w:numPr>
        <w:rPr>
          <w:ins w:id="455" w:author="Chacón" w:date="2018-09-26T14:54:00Z"/>
          <w:sz w:val="28"/>
        </w:rPr>
        <w:pPrChange w:id="456" w:author="Chacón" w:date="2018-09-26T14:5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57" w:author="Chacón" w:date="2018-09-26T14:52:00Z">
        <w:r w:rsidRPr="008024CC">
          <w:rPr>
            <w:b/>
            <w:sz w:val="28"/>
            <w:rPrChange w:id="458" w:author="Chacón" w:date="2018-09-26T14:54:00Z">
              <w:rPr>
                <w:sz w:val="28"/>
              </w:rPr>
            </w:rPrChange>
          </w:rPr>
          <w:t>RF 3</w:t>
        </w:r>
      </w:ins>
      <w:ins w:id="459" w:author="Chacón" w:date="2018-09-26T14:56:00Z">
        <w:r w:rsidR="00095508">
          <w:rPr>
            <w:b/>
            <w:sz w:val="28"/>
          </w:rPr>
          <w:t>.2</w:t>
        </w:r>
      </w:ins>
      <w:ins w:id="460" w:author="Chacón" w:date="2018-09-26T14:52:00Z">
        <w:r>
          <w:rPr>
            <w:sz w:val="28"/>
          </w:rPr>
          <w:t>: E</w:t>
        </w:r>
      </w:ins>
      <w:ins w:id="461" w:author="Chacón" w:date="2018-09-26T14:55:00Z">
        <w:r w:rsidR="008024CC">
          <w:rPr>
            <w:sz w:val="28"/>
          </w:rPr>
          <w:t>n Agregar pregunta, e</w:t>
        </w:r>
      </w:ins>
      <w:ins w:id="462" w:author="Chacón" w:date="2018-09-26T14:52:00Z">
        <w:r>
          <w:rPr>
            <w:sz w:val="28"/>
          </w:rPr>
          <w:t>l administrador podrá</w:t>
        </w:r>
      </w:ins>
      <w:ins w:id="463" w:author="Chacón" w:date="2018-09-27T22:24:00Z">
        <w:r w:rsidR="00CA6F2F">
          <w:rPr>
            <w:sz w:val="28"/>
          </w:rPr>
          <w:t xml:space="preserve"> agregar</w:t>
        </w:r>
      </w:ins>
      <w:ins w:id="464" w:author="Chacón" w:date="2018-09-26T14:54:00Z">
        <w:r w:rsidR="008024CC">
          <w:rPr>
            <w:sz w:val="28"/>
          </w:rPr>
          <w:t>:</w:t>
        </w:r>
      </w:ins>
    </w:p>
    <w:p w14:paraId="5ACD5A52" w14:textId="6E3F4EC8" w:rsidR="008024CC" w:rsidRDefault="008024CC" w:rsidP="008024CC">
      <w:pPr>
        <w:pStyle w:val="Prrafodelista"/>
        <w:numPr>
          <w:ilvl w:val="3"/>
          <w:numId w:val="1"/>
        </w:numPr>
        <w:rPr>
          <w:ins w:id="465" w:author="Chacón" w:date="2018-09-26T14:56:00Z"/>
          <w:sz w:val="28"/>
        </w:rPr>
        <w:pPrChange w:id="466" w:author="Chacón" w:date="2018-09-26T14:54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67" w:author="Chacón" w:date="2018-09-26T14:56:00Z">
        <w:r>
          <w:rPr>
            <w:sz w:val="28"/>
          </w:rPr>
          <w:t>Nombre de pregunta</w:t>
        </w:r>
      </w:ins>
    </w:p>
    <w:p w14:paraId="0DBE3383" w14:textId="2330BFB4" w:rsidR="008024CC" w:rsidRDefault="008024CC" w:rsidP="008024CC">
      <w:pPr>
        <w:pStyle w:val="Prrafodelista"/>
        <w:numPr>
          <w:ilvl w:val="3"/>
          <w:numId w:val="1"/>
        </w:numPr>
        <w:rPr>
          <w:ins w:id="468" w:author="Chacón" w:date="2018-09-26T14:56:00Z"/>
          <w:sz w:val="28"/>
        </w:rPr>
        <w:pPrChange w:id="469" w:author="Chacón" w:date="2018-09-26T14:54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70" w:author="Chacón" w:date="2018-09-26T14:56:00Z">
        <w:r>
          <w:rPr>
            <w:sz w:val="28"/>
          </w:rPr>
          <w:t>Tipo de respuesta</w:t>
        </w:r>
      </w:ins>
      <w:ins w:id="471" w:author="Chacón" w:date="2018-09-26T15:07:00Z">
        <w:r w:rsidR="00975BFA">
          <w:rPr>
            <w:sz w:val="28"/>
          </w:rPr>
          <w:t xml:space="preserve"> </w:t>
        </w:r>
      </w:ins>
      <w:ins w:id="472" w:author="Chacón" w:date="2018-09-26T15:06:00Z">
        <w:r w:rsidR="00975BFA">
          <w:rPr>
            <w:sz w:val="28"/>
          </w:rPr>
          <w:t>(</w:t>
        </w:r>
      </w:ins>
      <w:ins w:id="473" w:author="Chacón" w:date="2018-09-26T15:07:00Z">
        <w:r w:rsidR="00975BFA">
          <w:rPr>
            <w:sz w:val="28"/>
          </w:rPr>
          <w:t>Opción</w:t>
        </w:r>
      </w:ins>
      <w:ins w:id="474" w:author="Chacón" w:date="2018-09-26T15:06:00Z">
        <w:r w:rsidR="00975BFA">
          <w:rPr>
            <w:sz w:val="28"/>
          </w:rPr>
          <w:t xml:space="preserve"> </w:t>
        </w:r>
      </w:ins>
      <w:ins w:id="475" w:author="Chacón" w:date="2018-09-26T15:07:00Z">
        <w:r w:rsidR="00975BFA">
          <w:rPr>
            <w:sz w:val="28"/>
          </w:rPr>
          <w:t>múltiple</w:t>
        </w:r>
      </w:ins>
      <w:ins w:id="476" w:author="Chacón" w:date="2018-09-26T15:06:00Z">
        <w:r w:rsidR="00975BFA">
          <w:rPr>
            <w:sz w:val="28"/>
          </w:rPr>
          <w:t xml:space="preserve"> con m</w:t>
        </w:r>
      </w:ins>
      <w:ins w:id="477" w:author="Chacón" w:date="2018-09-26T15:07:00Z">
        <w:r w:rsidR="00975BFA">
          <w:rPr>
            <w:sz w:val="28"/>
          </w:rPr>
          <w:t>ú</w:t>
        </w:r>
      </w:ins>
      <w:ins w:id="478" w:author="Chacón" w:date="2018-09-26T15:06:00Z">
        <w:r w:rsidR="00975BFA">
          <w:rPr>
            <w:sz w:val="28"/>
          </w:rPr>
          <w:t>ltiple respuesta, opción m</w:t>
        </w:r>
      </w:ins>
      <w:ins w:id="479" w:author="Chacón" w:date="2018-09-26T15:07:00Z">
        <w:r w:rsidR="00975BFA">
          <w:rPr>
            <w:sz w:val="28"/>
          </w:rPr>
          <w:t>ú</w:t>
        </w:r>
      </w:ins>
      <w:ins w:id="480" w:author="Chacón" w:date="2018-09-26T15:06:00Z">
        <w:r w:rsidR="00975BFA">
          <w:rPr>
            <w:sz w:val="28"/>
          </w:rPr>
          <w:t>ltiple de respuesta única o respuesta abierta)</w:t>
        </w:r>
      </w:ins>
    </w:p>
    <w:p w14:paraId="0DB992CC" w14:textId="26E500D2" w:rsidR="008024CC" w:rsidRDefault="008024CC" w:rsidP="008024CC">
      <w:pPr>
        <w:pStyle w:val="Prrafodelista"/>
        <w:numPr>
          <w:ilvl w:val="3"/>
          <w:numId w:val="1"/>
        </w:numPr>
        <w:rPr>
          <w:ins w:id="481" w:author="Chacón" w:date="2018-09-26T14:50:00Z"/>
          <w:sz w:val="28"/>
        </w:rPr>
        <w:pPrChange w:id="482" w:author="Chacón" w:date="2018-09-26T14:54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83" w:author="Chacón" w:date="2018-09-26T14:56:00Z">
        <w:r>
          <w:rPr>
            <w:sz w:val="28"/>
          </w:rPr>
          <w:t xml:space="preserve">Puntaje </w:t>
        </w:r>
      </w:ins>
    </w:p>
    <w:p w14:paraId="5B577FBC" w14:textId="28B15C83" w:rsidR="00114AA5" w:rsidRDefault="00114AA5" w:rsidP="00114AA5">
      <w:pPr>
        <w:pStyle w:val="Prrafodelista"/>
        <w:numPr>
          <w:ilvl w:val="0"/>
          <w:numId w:val="1"/>
        </w:numPr>
        <w:rPr>
          <w:ins w:id="484" w:author="Chacón" w:date="2018-09-26T14:51:00Z"/>
          <w:sz w:val="28"/>
        </w:rPr>
        <w:pPrChange w:id="485" w:author="Chacón" w:date="2018-09-26T14:51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86" w:author="Chacón" w:date="2018-09-26T14:51:00Z">
        <w:r>
          <w:rPr>
            <w:b/>
            <w:sz w:val="28"/>
          </w:rPr>
          <w:t>Módulo documentos</w:t>
        </w:r>
        <w:r w:rsidRPr="00114AA5">
          <w:rPr>
            <w:sz w:val="28"/>
            <w:rPrChange w:id="487" w:author="Chacón" w:date="2018-09-26T14:51:00Z">
              <w:rPr>
                <w:b/>
                <w:sz w:val="28"/>
              </w:rPr>
            </w:rPrChange>
          </w:rPr>
          <w:t>:</w:t>
        </w:r>
      </w:ins>
    </w:p>
    <w:p w14:paraId="3736C590" w14:textId="78C383AC" w:rsidR="00114AA5" w:rsidRDefault="00114AA5" w:rsidP="00114AA5">
      <w:pPr>
        <w:pStyle w:val="Prrafodelista"/>
        <w:numPr>
          <w:ilvl w:val="1"/>
          <w:numId w:val="1"/>
        </w:numPr>
        <w:rPr>
          <w:ins w:id="488" w:author="Chacón" w:date="2018-09-27T22:24:00Z"/>
          <w:sz w:val="28"/>
        </w:rPr>
        <w:pPrChange w:id="489" w:author="Chacón" w:date="2018-09-26T14:51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490" w:author="Chacón" w:date="2018-09-26T14:51:00Z">
        <w:r>
          <w:rPr>
            <w:b/>
            <w:sz w:val="28"/>
          </w:rPr>
          <w:t>RF 1</w:t>
        </w:r>
        <w:r w:rsidRPr="00114AA5">
          <w:rPr>
            <w:sz w:val="28"/>
            <w:rPrChange w:id="491" w:author="Chacón" w:date="2018-09-26T14:51:00Z">
              <w:rPr>
                <w:b/>
                <w:sz w:val="28"/>
              </w:rPr>
            </w:rPrChange>
          </w:rPr>
          <w:t>:</w:t>
        </w:r>
        <w:r>
          <w:rPr>
            <w:sz w:val="28"/>
          </w:rPr>
          <w:t xml:space="preserve"> El administrador </w:t>
        </w:r>
      </w:ins>
      <w:ins w:id="492" w:author="Chacón" w:date="2018-09-27T22:24:00Z">
        <w:r w:rsidR="00CA6F2F">
          <w:rPr>
            <w:sz w:val="28"/>
          </w:rPr>
          <w:t>podrá agregar un nuevo documento al soli</w:t>
        </w:r>
      </w:ins>
      <w:ins w:id="493" w:author="Chacón" w:date="2018-09-27T22:25:00Z">
        <w:r w:rsidR="00CA6F2F">
          <w:rPr>
            <w:sz w:val="28"/>
          </w:rPr>
          <w:t>ci</w:t>
        </w:r>
      </w:ins>
      <w:ins w:id="494" w:author="Chacón" w:date="2018-09-27T22:24:00Z">
        <w:r w:rsidR="00CA6F2F">
          <w:rPr>
            <w:sz w:val="28"/>
          </w:rPr>
          <w:t xml:space="preserve">tar los siguientes datos: </w:t>
        </w:r>
      </w:ins>
    </w:p>
    <w:p w14:paraId="1E7D376E" w14:textId="5A03264D" w:rsidR="00CA6F2F" w:rsidRDefault="004144ED" w:rsidP="00CA6F2F">
      <w:pPr>
        <w:pStyle w:val="Prrafodelista"/>
        <w:numPr>
          <w:ilvl w:val="3"/>
          <w:numId w:val="1"/>
        </w:numPr>
        <w:rPr>
          <w:ins w:id="495" w:author="Chacón" w:date="2018-09-27T22:26:00Z"/>
          <w:sz w:val="28"/>
        </w:rPr>
      </w:pPr>
      <w:ins w:id="496" w:author="Chacón" w:date="2018-09-27T22:30:00Z">
        <w:r>
          <w:rPr>
            <w:sz w:val="28"/>
          </w:rPr>
          <w:t>Nombre del documento.</w:t>
        </w:r>
      </w:ins>
    </w:p>
    <w:p w14:paraId="5C6DC553" w14:textId="15EC003A" w:rsidR="00CA6F2F" w:rsidRDefault="004144ED" w:rsidP="00CA6F2F">
      <w:pPr>
        <w:pStyle w:val="Prrafodelista"/>
        <w:numPr>
          <w:ilvl w:val="3"/>
          <w:numId w:val="1"/>
        </w:numPr>
        <w:rPr>
          <w:ins w:id="497" w:author="Chacón" w:date="2018-09-27T22:24:00Z"/>
          <w:sz w:val="28"/>
        </w:rPr>
      </w:pPr>
      <w:ins w:id="498" w:author="Chacón" w:date="2018-09-27T22:24:00Z">
        <w:r>
          <w:rPr>
            <w:sz w:val="28"/>
          </w:rPr>
          <w:t>Informaci</w:t>
        </w:r>
      </w:ins>
      <w:ins w:id="499" w:author="Chacón" w:date="2018-09-27T22:30:00Z">
        <w:r>
          <w:rPr>
            <w:sz w:val="28"/>
          </w:rPr>
          <w:t>ón respectiva del tema.</w:t>
        </w:r>
      </w:ins>
    </w:p>
    <w:p w14:paraId="1E5C77D4" w14:textId="66E80FA6" w:rsidR="00CA6F2F" w:rsidRDefault="00CA6F2F" w:rsidP="00CA6F2F">
      <w:pPr>
        <w:pStyle w:val="Prrafodelista"/>
        <w:numPr>
          <w:ilvl w:val="1"/>
          <w:numId w:val="1"/>
        </w:numPr>
        <w:rPr>
          <w:ins w:id="500" w:author="Chacón" w:date="2018-09-27T22:26:00Z"/>
          <w:sz w:val="28"/>
        </w:rPr>
        <w:pPrChange w:id="501" w:author="Chacón" w:date="2018-09-27T22:25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502" w:author="Chacón" w:date="2018-09-27T22:25:00Z">
        <w:r w:rsidRPr="00CA6F2F">
          <w:rPr>
            <w:b/>
            <w:sz w:val="28"/>
            <w:rPrChange w:id="503" w:author="Chacón" w:date="2018-09-27T22:26:00Z">
              <w:rPr>
                <w:sz w:val="28"/>
              </w:rPr>
            </w:rPrChange>
          </w:rPr>
          <w:t>RF 2</w:t>
        </w:r>
        <w:r>
          <w:rPr>
            <w:sz w:val="28"/>
          </w:rPr>
          <w:t xml:space="preserve">: </w:t>
        </w:r>
      </w:ins>
      <w:ins w:id="504" w:author="Chacón" w:date="2018-09-27T22:31:00Z">
        <w:r w:rsidR="004144ED">
          <w:rPr>
            <w:sz w:val="28"/>
          </w:rPr>
          <w:t xml:space="preserve">En </w:t>
        </w:r>
        <w:r w:rsidR="004144ED" w:rsidRPr="00B6130A">
          <w:rPr>
            <w:sz w:val="28"/>
          </w:rPr>
          <w:t>Consultar documento</w:t>
        </w:r>
        <w:r w:rsidR="004144ED">
          <w:rPr>
            <w:sz w:val="28"/>
          </w:rPr>
          <w:t>, e</w:t>
        </w:r>
      </w:ins>
      <w:ins w:id="505" w:author="Chacón" w:date="2018-09-27T22:26:00Z">
        <w:r>
          <w:rPr>
            <w:sz w:val="28"/>
          </w:rPr>
          <w:t>l administrador podrá</w:t>
        </w:r>
        <w:r w:rsidR="004144ED">
          <w:rPr>
            <w:sz w:val="28"/>
          </w:rPr>
          <w:t>:</w:t>
        </w:r>
      </w:ins>
    </w:p>
    <w:p w14:paraId="0C233D84" w14:textId="179B614D" w:rsidR="00CA6F2F" w:rsidRDefault="004144ED" w:rsidP="00CA6F2F">
      <w:pPr>
        <w:pStyle w:val="Prrafodelista"/>
        <w:numPr>
          <w:ilvl w:val="3"/>
          <w:numId w:val="1"/>
        </w:numPr>
        <w:rPr>
          <w:ins w:id="506" w:author="Chacón" w:date="2018-09-27T22:31:00Z"/>
          <w:sz w:val="28"/>
        </w:rPr>
        <w:pPrChange w:id="507" w:author="Chacón" w:date="2018-09-27T22:2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508" w:author="Chacón" w:date="2018-09-27T22:31:00Z">
        <w:r>
          <w:rPr>
            <w:sz w:val="28"/>
          </w:rPr>
          <w:t>Eliminar documento</w:t>
        </w:r>
      </w:ins>
    </w:p>
    <w:p w14:paraId="7CEE3C4A" w14:textId="3EF0741D" w:rsidR="004144ED" w:rsidRDefault="004144ED" w:rsidP="00CA6F2F">
      <w:pPr>
        <w:pStyle w:val="Prrafodelista"/>
        <w:numPr>
          <w:ilvl w:val="3"/>
          <w:numId w:val="1"/>
        </w:numPr>
        <w:rPr>
          <w:ins w:id="509" w:author="Chacón" w:date="2018-09-27T22:32:00Z"/>
          <w:sz w:val="28"/>
        </w:rPr>
        <w:pPrChange w:id="510" w:author="Chacón" w:date="2018-09-27T22:2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511" w:author="Chacón" w:date="2018-09-27T22:31:00Z">
        <w:r>
          <w:rPr>
            <w:sz w:val="28"/>
          </w:rPr>
          <w:t>Modificar documento</w:t>
        </w:r>
      </w:ins>
    </w:p>
    <w:p w14:paraId="29A34C64" w14:textId="59D8837E" w:rsidR="004144ED" w:rsidRDefault="004144ED" w:rsidP="004144ED">
      <w:pPr>
        <w:pStyle w:val="Prrafodelista"/>
        <w:numPr>
          <w:ilvl w:val="1"/>
          <w:numId w:val="1"/>
        </w:numPr>
        <w:rPr>
          <w:ins w:id="512" w:author="Chacón" w:date="2018-09-27T22:33:00Z"/>
          <w:sz w:val="28"/>
        </w:rPr>
        <w:pPrChange w:id="513" w:author="Chacón" w:date="2018-09-27T22:3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514" w:author="Chacón" w:date="2018-09-27T22:32:00Z">
        <w:r w:rsidRPr="004144ED">
          <w:rPr>
            <w:b/>
            <w:sz w:val="28"/>
            <w:rPrChange w:id="515" w:author="Chacón" w:date="2018-09-27T22:33:00Z">
              <w:rPr>
                <w:sz w:val="28"/>
              </w:rPr>
            </w:rPrChange>
          </w:rPr>
          <w:t>RF 2.1</w:t>
        </w:r>
        <w:r>
          <w:rPr>
            <w:sz w:val="28"/>
          </w:rPr>
          <w:t xml:space="preserve">: El administrador podrá eliminar un documento, al seleccionar el nombre del documento y posteriormente seleccionar la </w:t>
        </w:r>
      </w:ins>
      <w:ins w:id="516" w:author="Chacón" w:date="2018-09-27T22:33:00Z">
        <w:r>
          <w:rPr>
            <w:sz w:val="28"/>
          </w:rPr>
          <w:t>opción</w:t>
        </w:r>
      </w:ins>
      <w:ins w:id="517" w:author="Chacón" w:date="2018-09-27T22:32:00Z">
        <w:r>
          <w:rPr>
            <w:sz w:val="28"/>
          </w:rPr>
          <w:t xml:space="preserve"> </w:t>
        </w:r>
      </w:ins>
      <w:ins w:id="518" w:author="Chacón" w:date="2018-09-27T22:33:00Z">
        <w:r>
          <w:rPr>
            <w:sz w:val="28"/>
          </w:rPr>
          <w:t>correspondiente.</w:t>
        </w:r>
      </w:ins>
    </w:p>
    <w:p w14:paraId="6239589B" w14:textId="5CB3309E" w:rsidR="004144ED" w:rsidRDefault="004144ED" w:rsidP="004144ED">
      <w:pPr>
        <w:pStyle w:val="Prrafodelista"/>
        <w:numPr>
          <w:ilvl w:val="1"/>
          <w:numId w:val="1"/>
        </w:numPr>
        <w:rPr>
          <w:ins w:id="519" w:author="Chacón" w:date="2018-09-27T22:33:00Z"/>
          <w:sz w:val="28"/>
        </w:rPr>
        <w:pPrChange w:id="520" w:author="Chacón" w:date="2018-09-27T22:32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521" w:author="Chacón" w:date="2018-09-27T22:33:00Z">
        <w:r>
          <w:rPr>
            <w:b/>
            <w:sz w:val="28"/>
          </w:rPr>
          <w:t xml:space="preserve">RF </w:t>
        </w:r>
        <w:r w:rsidRPr="004144ED">
          <w:rPr>
            <w:b/>
            <w:sz w:val="28"/>
            <w:rPrChange w:id="522" w:author="Chacón" w:date="2018-09-27T22:33:00Z">
              <w:rPr>
                <w:b/>
                <w:sz w:val="28"/>
              </w:rPr>
            </w:rPrChange>
          </w:rPr>
          <w:t>2.</w:t>
        </w:r>
      </w:ins>
      <w:ins w:id="523" w:author="Chacón" w:date="2018-09-27T22:35:00Z">
        <w:r>
          <w:rPr>
            <w:b/>
            <w:sz w:val="28"/>
          </w:rPr>
          <w:t>2</w:t>
        </w:r>
      </w:ins>
      <w:ins w:id="524" w:author="Chacón" w:date="2018-09-27T22:33:00Z">
        <w:r>
          <w:rPr>
            <w:b/>
            <w:sz w:val="28"/>
          </w:rPr>
          <w:t xml:space="preserve">: </w:t>
        </w:r>
        <w:r>
          <w:rPr>
            <w:sz w:val="28"/>
          </w:rPr>
          <w:t>El administrador podrá modificar los siguientes datos:</w:t>
        </w:r>
      </w:ins>
    </w:p>
    <w:p w14:paraId="2A1F88EA" w14:textId="21A2F297" w:rsidR="004144ED" w:rsidRPr="004144ED" w:rsidRDefault="004144ED" w:rsidP="004144ED">
      <w:pPr>
        <w:pStyle w:val="Prrafodelista"/>
        <w:numPr>
          <w:ilvl w:val="3"/>
          <w:numId w:val="1"/>
        </w:numPr>
        <w:rPr>
          <w:sz w:val="28"/>
          <w:rPrChange w:id="525" w:author="Chacón" w:date="2018-09-27T22:32:00Z">
            <w:rPr/>
          </w:rPrChange>
        </w:rPr>
        <w:pPrChange w:id="526" w:author="Chacón" w:date="2018-09-27T22:34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ins w:id="527" w:author="Chacón" w:date="2018-09-27T22:34:00Z">
        <w:r>
          <w:rPr>
            <w:sz w:val="28"/>
          </w:rPr>
          <w:t>Información respectiva el documento.</w:t>
        </w:r>
      </w:ins>
    </w:p>
    <w:p w14:paraId="3C3941BC" w14:textId="4EB14DD0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528" w:author="Jesus Antonio Pacheco Balam" w:date="2018-09-17T13:05:00Z"/>
          <w:sz w:val="28"/>
        </w:rPr>
      </w:pPr>
      <w:moveFromRangeStart w:id="529" w:author="Jesus Antonio Pacheco Balam" w:date="2018-09-17T13:05:00Z" w:name="move524952815"/>
      <w:moveFrom w:id="530" w:author="Jesus Antonio Pacheco Balam" w:date="2018-09-17T13:05:00Z">
        <w:r w:rsidRPr="004A280E" w:rsidDel="000F5E59">
          <w:rPr>
            <w:sz w:val="28"/>
          </w:rPr>
          <w:t>Cantidad de preguntas que serán mostradas.</w:t>
        </w:r>
      </w:moveFrom>
    </w:p>
    <w:p w14:paraId="7B9B8CF4" w14:textId="24A18A32" w:rsidR="00DB5F82" w:rsidRPr="004A280E" w:rsidDel="000F5E59" w:rsidRDefault="0034031F" w:rsidP="001425AF">
      <w:pPr>
        <w:pStyle w:val="Prrafodelista"/>
        <w:numPr>
          <w:ilvl w:val="3"/>
          <w:numId w:val="1"/>
        </w:numPr>
        <w:rPr>
          <w:moveFrom w:id="531" w:author="Jesus Antonio Pacheco Balam" w:date="2018-09-17T13:05:00Z"/>
          <w:sz w:val="28"/>
        </w:rPr>
      </w:pPr>
      <w:moveFrom w:id="532" w:author="Jesus Antonio Pacheco Balam" w:date="2018-09-17T13:05:00Z">
        <w:r w:rsidRPr="004A280E" w:rsidDel="000F5E59">
          <w:rPr>
            <w:sz w:val="28"/>
          </w:rPr>
          <w:t>Número máximo de intentos por quiz</w:t>
        </w:r>
      </w:moveFrom>
    </w:p>
    <w:p w14:paraId="197B6DAB" w14:textId="56DFB93A" w:rsidR="00DB5F82" w:rsidRPr="004A280E" w:rsidDel="000F5E59" w:rsidRDefault="00DB5F82" w:rsidP="001425AF">
      <w:pPr>
        <w:pStyle w:val="Prrafodelista"/>
        <w:numPr>
          <w:ilvl w:val="3"/>
          <w:numId w:val="1"/>
        </w:numPr>
        <w:rPr>
          <w:moveFrom w:id="533" w:author="Jesus Antonio Pacheco Balam" w:date="2018-09-17T13:05:00Z"/>
          <w:sz w:val="28"/>
        </w:rPr>
      </w:pPr>
      <w:moveFrom w:id="534" w:author="Jesus Antonio Pacheco Balam" w:date="2018-09-17T13:05:00Z">
        <w:r w:rsidRPr="004A280E" w:rsidDel="000F5E59">
          <w:rPr>
            <w:sz w:val="28"/>
          </w:rPr>
          <w:t>Fecha límite para ese quiz</w:t>
        </w:r>
      </w:moveFrom>
    </w:p>
    <w:p w14:paraId="2F2B0ADF" w14:textId="0FEC7A97" w:rsidR="00DB5F82" w:rsidDel="000F5E59" w:rsidRDefault="00DB5F82" w:rsidP="001425AF">
      <w:pPr>
        <w:pStyle w:val="Prrafodelista"/>
        <w:numPr>
          <w:ilvl w:val="3"/>
          <w:numId w:val="1"/>
        </w:numPr>
        <w:rPr>
          <w:ins w:id="535" w:author="Jesus Antonio Pacheco Balam" w:date="2018-09-11T01:24:00Z"/>
          <w:moveFrom w:id="536" w:author="Jesus Antonio Pacheco Balam" w:date="2018-09-17T13:05:00Z"/>
          <w:sz w:val="28"/>
        </w:rPr>
      </w:pPr>
      <w:moveFrom w:id="537" w:author="Jesus Antonio Pacheco Balam" w:date="2018-09-17T13:05:00Z">
        <w:r w:rsidRPr="004A280E" w:rsidDel="000F5E59">
          <w:rPr>
            <w:sz w:val="28"/>
          </w:rPr>
          <w:t>Tiempo máximo para ese quiz o por cada pregunta</w:t>
        </w:r>
      </w:moveFrom>
    </w:p>
    <w:p w14:paraId="7A7153D1" w14:textId="7E27B8C3" w:rsidR="00C14BFE" w:rsidDel="000F5E59" w:rsidRDefault="00C14BFE" w:rsidP="001425AF">
      <w:pPr>
        <w:pStyle w:val="Prrafodelista"/>
        <w:numPr>
          <w:ilvl w:val="3"/>
          <w:numId w:val="1"/>
        </w:numPr>
        <w:rPr>
          <w:moveFrom w:id="538" w:author="Jesus Antonio Pacheco Balam" w:date="2018-09-17T13:05:00Z"/>
          <w:sz w:val="28"/>
        </w:rPr>
      </w:pPr>
    </w:p>
    <w:moveFromRangeEnd w:id="529"/>
    <w:p w14:paraId="214CC702" w14:textId="77777777" w:rsidR="00681570" w:rsidRPr="00681570" w:rsidRDefault="00681570" w:rsidP="00681570">
      <w:pPr>
        <w:pStyle w:val="Prrafodelista"/>
        <w:numPr>
          <w:ilvl w:val="0"/>
          <w:numId w:val="1"/>
        </w:numPr>
        <w:rPr>
          <w:b/>
          <w:sz w:val="28"/>
        </w:rPr>
      </w:pPr>
      <w:r w:rsidRPr="001425AF">
        <w:rPr>
          <w:b/>
          <w:sz w:val="28"/>
        </w:rPr>
        <w:t xml:space="preserve">Módulo de </w:t>
      </w:r>
      <w:r>
        <w:rPr>
          <w:b/>
          <w:sz w:val="28"/>
        </w:rPr>
        <w:t>Empleado</w:t>
      </w:r>
      <w:r w:rsidRPr="001425AF">
        <w:rPr>
          <w:b/>
          <w:sz w:val="28"/>
        </w:rPr>
        <w:t>:</w:t>
      </w:r>
    </w:p>
    <w:p w14:paraId="197B61D5" w14:textId="3EFBAAA6" w:rsidR="00681570" w:rsidRDefault="00681570" w:rsidP="00681570">
      <w:pPr>
        <w:pStyle w:val="Prrafodelista"/>
        <w:numPr>
          <w:ilvl w:val="1"/>
          <w:numId w:val="1"/>
        </w:numPr>
        <w:rPr>
          <w:ins w:id="539" w:author="Chacón" w:date="2018-09-27T22:26:00Z"/>
          <w:sz w:val="28"/>
        </w:rPr>
      </w:pPr>
      <w:r w:rsidRPr="00681570">
        <w:rPr>
          <w:b/>
          <w:sz w:val="28"/>
        </w:rPr>
        <w:t>RF 1</w:t>
      </w:r>
      <w:r>
        <w:rPr>
          <w:sz w:val="28"/>
        </w:rPr>
        <w:t>: El sistema proporcionará una opción de cambiar contraseña.</w:t>
      </w:r>
    </w:p>
    <w:p w14:paraId="57CE76E6" w14:textId="7EA3E3DE" w:rsidR="00CA6F2F" w:rsidRDefault="00CA6F2F" w:rsidP="00681570">
      <w:pPr>
        <w:pStyle w:val="Prrafodelista"/>
        <w:numPr>
          <w:ilvl w:val="1"/>
          <w:numId w:val="1"/>
        </w:numPr>
        <w:rPr>
          <w:sz w:val="28"/>
        </w:rPr>
      </w:pPr>
      <w:ins w:id="540" w:author="Chacón" w:date="2018-09-27T22:26:00Z">
        <w:r>
          <w:rPr>
            <w:b/>
            <w:sz w:val="28"/>
          </w:rPr>
          <w:t>RF 2</w:t>
        </w:r>
        <w:r w:rsidRPr="00CA6F2F">
          <w:rPr>
            <w:sz w:val="28"/>
            <w:rPrChange w:id="541" w:author="Chacón" w:date="2018-09-27T22:26:00Z">
              <w:rPr>
                <w:b/>
                <w:sz w:val="28"/>
              </w:rPr>
            </w:rPrChange>
          </w:rPr>
          <w:t>:</w:t>
        </w:r>
        <w:r>
          <w:rPr>
            <w:sz w:val="28"/>
          </w:rPr>
          <w:t xml:space="preserve"> El sistema da</w:t>
        </w:r>
      </w:ins>
      <w:ins w:id="542" w:author="Chacón" w:date="2018-09-27T22:27:00Z">
        <w:r w:rsidR="004144ED">
          <w:rPr>
            <w:sz w:val="28"/>
          </w:rPr>
          <w:t xml:space="preserve">rá solicitará una pregunta de seguridad con su respectiva respuesta, al inicio de la primera </w:t>
        </w:r>
      </w:ins>
      <w:ins w:id="543" w:author="Chacón" w:date="2018-09-27T22:28:00Z">
        <w:r w:rsidR="004144ED">
          <w:rPr>
            <w:sz w:val="28"/>
          </w:rPr>
          <w:t>sesión</w:t>
        </w:r>
      </w:ins>
      <w:ins w:id="544" w:author="Chacón" w:date="2018-09-27T22:27:00Z">
        <w:r w:rsidR="004144ED">
          <w:rPr>
            <w:sz w:val="28"/>
          </w:rPr>
          <w:t>.</w:t>
        </w:r>
      </w:ins>
      <w:ins w:id="545" w:author="Chacón" w:date="2018-09-27T22:28:00Z">
        <w:r w:rsidR="004144ED">
          <w:rPr>
            <w:sz w:val="28"/>
          </w:rPr>
          <w:t>l.</w:t>
        </w:r>
      </w:ins>
    </w:p>
    <w:p w14:paraId="2D64F482" w14:textId="3E1F80BD" w:rsidR="00681570" w:rsidRDefault="00681570" w:rsidP="00681570">
      <w:pPr>
        <w:pStyle w:val="Prrafodelista"/>
        <w:numPr>
          <w:ilvl w:val="1"/>
          <w:numId w:val="1"/>
        </w:numPr>
        <w:rPr>
          <w:ins w:id="546" w:author="Chacón" w:date="2018-09-27T22:37:00Z"/>
          <w:sz w:val="28"/>
        </w:rPr>
      </w:pPr>
      <w:r w:rsidRPr="00681570">
        <w:rPr>
          <w:b/>
          <w:sz w:val="28"/>
        </w:rPr>
        <w:lastRenderedPageBreak/>
        <w:t xml:space="preserve">RF </w:t>
      </w:r>
      <w:ins w:id="547" w:author="Chacón" w:date="2018-09-27T22:28:00Z">
        <w:r w:rsidR="004144ED">
          <w:rPr>
            <w:b/>
            <w:sz w:val="28"/>
          </w:rPr>
          <w:t>3</w:t>
        </w:r>
      </w:ins>
      <w:del w:id="548" w:author="Chacón" w:date="2018-09-27T22:28:00Z">
        <w:r w:rsidRPr="00681570" w:rsidDel="004144ED">
          <w:rPr>
            <w:b/>
            <w:sz w:val="28"/>
          </w:rPr>
          <w:delText>2</w:delText>
        </w:r>
      </w:del>
      <w:r w:rsidRPr="00681570">
        <w:rPr>
          <w:b/>
          <w:sz w:val="28"/>
        </w:rPr>
        <w:t>:</w:t>
      </w:r>
      <w:r>
        <w:rPr>
          <w:sz w:val="28"/>
        </w:rPr>
        <w:t xml:space="preserve"> El empleado debe poder seleccionar entre los siguientes componentes:</w:t>
      </w:r>
    </w:p>
    <w:p w14:paraId="599A980B" w14:textId="37AAF771" w:rsidR="004144ED" w:rsidRDefault="004144ED" w:rsidP="004144ED">
      <w:pPr>
        <w:pStyle w:val="Prrafodelista"/>
        <w:numPr>
          <w:ilvl w:val="3"/>
          <w:numId w:val="1"/>
        </w:numPr>
        <w:rPr>
          <w:ins w:id="549" w:author="Chacón" w:date="2018-09-27T22:37:00Z"/>
          <w:sz w:val="28"/>
        </w:rPr>
        <w:pPrChange w:id="550" w:author="Chacón" w:date="2018-09-27T22:3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551" w:author="Chacón" w:date="2018-09-27T22:37:00Z">
        <w:r>
          <w:rPr>
            <w:sz w:val="28"/>
          </w:rPr>
          <w:t>Capacitación</w:t>
        </w:r>
      </w:ins>
    </w:p>
    <w:p w14:paraId="34E370A3" w14:textId="77C77107" w:rsidR="004144ED" w:rsidRDefault="004144ED" w:rsidP="004144ED">
      <w:pPr>
        <w:pStyle w:val="Prrafodelista"/>
        <w:numPr>
          <w:ilvl w:val="3"/>
          <w:numId w:val="1"/>
        </w:numPr>
        <w:rPr>
          <w:sz w:val="28"/>
        </w:rPr>
        <w:pPrChange w:id="552" w:author="Chacón" w:date="2018-09-27T22:37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ins w:id="553" w:author="Chacón" w:date="2018-09-27T22:37:00Z">
        <w:r>
          <w:rPr>
            <w:sz w:val="28"/>
          </w:rPr>
          <w:t>Quiz</w:t>
        </w:r>
      </w:ins>
    </w:p>
    <w:p w14:paraId="1504E7AF" w14:textId="1BF13EA7" w:rsidR="00681570" w:rsidDel="004144ED" w:rsidRDefault="00681570" w:rsidP="004144ED">
      <w:pPr>
        <w:pStyle w:val="Prrafodelista"/>
        <w:numPr>
          <w:ilvl w:val="4"/>
          <w:numId w:val="1"/>
        </w:numPr>
        <w:rPr>
          <w:del w:id="554" w:author="Chacón" w:date="2018-09-27T22:36:00Z"/>
          <w:sz w:val="28"/>
        </w:rPr>
        <w:pPrChange w:id="555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556" w:author="Chacón" w:date="2018-09-27T22:37:00Z">
        <w:r w:rsidRPr="004144ED" w:rsidDel="004144ED">
          <w:rPr>
            <w:sz w:val="28"/>
            <w:rPrChange w:id="557" w:author="Chacón" w:date="2018-09-27T22:36:00Z">
              <w:rPr>
                <w:sz w:val="28"/>
              </w:rPr>
            </w:rPrChange>
          </w:rPr>
          <w:delText>Capacitación</w:delText>
        </w:r>
      </w:del>
    </w:p>
    <w:p w14:paraId="49AA8C9F" w14:textId="625591CA" w:rsidR="004144ED" w:rsidRPr="004144ED" w:rsidDel="004144ED" w:rsidRDefault="00681570" w:rsidP="004144ED">
      <w:pPr>
        <w:pStyle w:val="Prrafodelista"/>
        <w:numPr>
          <w:ilvl w:val="4"/>
          <w:numId w:val="1"/>
        </w:numPr>
        <w:rPr>
          <w:ins w:id="558" w:author="Jesus Antonio Pacheco Balam" w:date="2018-09-17T13:08:00Z"/>
          <w:del w:id="559" w:author="Chacón" w:date="2018-09-27T22:36:00Z"/>
          <w:sz w:val="28"/>
          <w:rPrChange w:id="560" w:author="Chacón" w:date="2018-09-27T22:36:00Z">
            <w:rPr>
              <w:ins w:id="561" w:author="Jesus Antonio Pacheco Balam" w:date="2018-09-17T13:08:00Z"/>
              <w:del w:id="562" w:author="Chacón" w:date="2018-09-27T22:36:00Z"/>
              <w:sz w:val="28"/>
            </w:rPr>
          </w:rPrChange>
        </w:rPr>
        <w:pPrChange w:id="563" w:author="Chacón" w:date="2018-09-27T22:36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564" w:author="Chacón" w:date="2018-09-27T22:37:00Z">
        <w:r w:rsidRPr="004144ED" w:rsidDel="004144ED">
          <w:rPr>
            <w:sz w:val="28"/>
            <w:rPrChange w:id="565" w:author="Chacón" w:date="2018-09-27T22:36:00Z">
              <w:rPr>
                <w:sz w:val="28"/>
              </w:rPr>
            </w:rPrChange>
          </w:rPr>
          <w:delText>Quiz.</w:delText>
        </w:r>
      </w:del>
    </w:p>
    <w:p w14:paraId="7838F0D9" w14:textId="7098583F" w:rsidR="00681570" w:rsidRPr="004144ED" w:rsidRDefault="00681570" w:rsidP="004144ED">
      <w:pPr>
        <w:pStyle w:val="Prrafodelista"/>
        <w:ind w:left="1068"/>
        <w:rPr>
          <w:b/>
          <w:sz w:val="28"/>
          <w:rPrChange w:id="566" w:author="Chacón" w:date="2018-09-27T22:36:00Z">
            <w:rPr/>
          </w:rPrChange>
        </w:rPr>
        <w:pPrChange w:id="567" w:author="Chacón" w:date="2018-09-27T22:37:00Z">
          <w:pPr>
            <w:pStyle w:val="Prrafodelista"/>
            <w:numPr>
              <w:ilvl w:val="3"/>
              <w:numId w:val="1"/>
            </w:numPr>
            <w:ind w:left="3196" w:hanging="360"/>
          </w:pPr>
        </w:pPrChange>
      </w:pPr>
      <w:del w:id="568" w:author="Chacón" w:date="2018-09-27T22:37:00Z">
        <w:r w:rsidRPr="004144ED" w:rsidDel="004144ED">
          <w:rPr>
            <w:b/>
            <w:sz w:val="28"/>
            <w:rPrChange w:id="569" w:author="Chacón" w:date="2018-09-27T22:36:00Z">
              <w:rPr/>
            </w:rPrChange>
          </w:rPr>
          <w:delText xml:space="preserve"> </w:delText>
        </w:r>
        <w:r w:rsidRPr="004144ED" w:rsidDel="004144ED">
          <w:rPr>
            <w:b/>
            <w:sz w:val="28"/>
            <w:rPrChange w:id="570" w:author="Chacón" w:date="2018-09-27T22:36:00Z">
              <w:rPr/>
            </w:rPrChange>
          </w:rPr>
          <w:br w:type="page"/>
        </w:r>
      </w:del>
    </w:p>
    <w:p w14:paraId="3B7CB197" w14:textId="77777777" w:rsidR="00154E42" w:rsidRPr="00681570" w:rsidRDefault="00681570" w:rsidP="00681570">
      <w:pPr>
        <w:rPr>
          <w:sz w:val="28"/>
        </w:rPr>
      </w:pPr>
      <w:r>
        <w:rPr>
          <w:b/>
          <w:sz w:val="28"/>
        </w:rPr>
        <w:t>Requerimientos n</w:t>
      </w:r>
      <w:r w:rsidR="00A001C0" w:rsidRPr="00681570">
        <w:rPr>
          <w:b/>
          <w:sz w:val="28"/>
        </w:rPr>
        <w:t>o funcionales:</w:t>
      </w:r>
    </w:p>
    <w:p w14:paraId="39B5B1F7" w14:textId="77777777" w:rsidR="008829E4" w:rsidRPr="008829E4" w:rsidRDefault="008829E4" w:rsidP="008829E4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Seguridad lógica y de datos</w:t>
      </w:r>
      <w:r>
        <w:rPr>
          <w:sz w:val="28"/>
        </w:rPr>
        <w:t>:</w:t>
      </w:r>
    </w:p>
    <w:p w14:paraId="0A792ED8" w14:textId="40FE6542" w:rsidR="0034031F" w:rsidRDefault="00A001C0" w:rsidP="0097060A">
      <w:pPr>
        <w:pStyle w:val="Prrafodelista"/>
        <w:numPr>
          <w:ilvl w:val="1"/>
          <w:numId w:val="1"/>
        </w:numPr>
        <w:rPr>
          <w:ins w:id="571" w:author="Jesus Antonio Pacheco Balam" w:date="2018-09-17T13:23:00Z"/>
          <w:sz w:val="28"/>
        </w:rPr>
      </w:pPr>
      <w:r w:rsidRPr="00CC6CB8">
        <w:rPr>
          <w:sz w:val="28"/>
        </w:rPr>
        <w:t xml:space="preserve"> </w:t>
      </w:r>
      <w:r w:rsidR="00681570" w:rsidRPr="00681570">
        <w:rPr>
          <w:b/>
          <w:sz w:val="28"/>
        </w:rPr>
        <w:t>RNF 1</w:t>
      </w:r>
      <w:r w:rsidR="008829E4" w:rsidRPr="0097060A">
        <w:rPr>
          <w:sz w:val="28"/>
        </w:rPr>
        <w:t xml:space="preserve">: </w:t>
      </w:r>
      <w:r w:rsidR="00154E42" w:rsidRPr="0097060A">
        <w:rPr>
          <w:sz w:val="28"/>
        </w:rPr>
        <w:t xml:space="preserve">Los permisos de acceso al sistema podrán ser cambiados solamente por el </w:t>
      </w:r>
      <w:del w:id="572" w:author="Chacón" w:date="2018-09-27T22:29:00Z">
        <w:r w:rsidR="00154E42" w:rsidRPr="0097060A" w:rsidDel="004144ED">
          <w:rPr>
            <w:sz w:val="28"/>
          </w:rPr>
          <w:delText>administrador</w:delText>
        </w:r>
        <w:r w:rsidR="00DE3AA1" w:rsidRPr="0097060A" w:rsidDel="004144ED">
          <w:rPr>
            <w:sz w:val="28"/>
          </w:rPr>
          <w:delText>.</w:delText>
        </w:r>
      </w:del>
      <w:ins w:id="573" w:author="Chacón" w:date="2018-09-27T22:29:00Z">
        <w:r w:rsidR="004144ED">
          <w:rPr>
            <w:sz w:val="28"/>
          </w:rPr>
          <w:t>usuario.</w:t>
        </w:r>
      </w:ins>
    </w:p>
    <w:p w14:paraId="4B10F2EA" w14:textId="03E48E22" w:rsidR="00590046" w:rsidRPr="00590046" w:rsidRDefault="00590046">
      <w:pPr>
        <w:pStyle w:val="Prrafodelista"/>
        <w:numPr>
          <w:ilvl w:val="1"/>
          <w:numId w:val="1"/>
        </w:numPr>
        <w:rPr>
          <w:sz w:val="28"/>
          <w:rPrChange w:id="574" w:author="Jesus Antonio Pacheco Balam" w:date="2018-09-17T13:23:00Z">
            <w:rPr/>
          </w:rPrChange>
        </w:rPr>
      </w:pPr>
      <w:ins w:id="575" w:author="Jesus Antonio Pacheco Balam" w:date="2018-09-17T13:23:00Z">
        <w:r w:rsidRPr="00E20490">
          <w:rPr>
            <w:b/>
            <w:sz w:val="28"/>
            <w:rPrChange w:id="576" w:author="Jesus Antonio Pacheco Balam" w:date="2018-09-17T13:26:00Z">
              <w:rPr>
                <w:sz w:val="28"/>
              </w:rPr>
            </w:rPrChange>
          </w:rPr>
          <w:t>RNF 2</w:t>
        </w:r>
        <w:r>
          <w:rPr>
            <w:sz w:val="28"/>
          </w:rPr>
          <w:t xml:space="preserve">:  </w:t>
        </w:r>
      </w:ins>
      <w:ins w:id="577" w:author="Jesus Antonio Pacheco Balam" w:date="2018-09-17T13:25:00Z">
        <w:r w:rsidR="00785632">
          <w:rPr>
            <w:sz w:val="28"/>
          </w:rPr>
          <w:t>Al empleado s</w:t>
        </w:r>
      </w:ins>
      <w:ins w:id="578" w:author="Jesus Antonio Pacheco Balam" w:date="2018-09-17T13:24:00Z">
        <w:r w:rsidR="006C1A8E">
          <w:rPr>
            <w:sz w:val="28"/>
          </w:rPr>
          <w:t xml:space="preserve">e le dará la oportunidad de </w:t>
        </w:r>
      </w:ins>
      <w:ins w:id="579" w:author="Jesus Antonio Pacheco Balam" w:date="2018-09-17T13:26:00Z">
        <w:r w:rsidR="001B603D">
          <w:rPr>
            <w:sz w:val="28"/>
          </w:rPr>
          <w:t>seleccionar</w:t>
        </w:r>
      </w:ins>
      <w:ins w:id="580" w:author="Jesus Antonio Pacheco Balam" w:date="2018-09-17T13:24:00Z">
        <w:r w:rsidR="006C1A8E">
          <w:rPr>
            <w:sz w:val="28"/>
          </w:rPr>
          <w:t xml:space="preserve"> con una pregunta de segurid</w:t>
        </w:r>
      </w:ins>
      <w:ins w:id="581" w:author="Jesus Antonio Pacheco Balam" w:date="2018-09-17T13:26:00Z">
        <w:r w:rsidR="001B603D">
          <w:rPr>
            <w:sz w:val="28"/>
          </w:rPr>
          <w:t>ad</w:t>
        </w:r>
      </w:ins>
      <w:ins w:id="582" w:author="Jesus Antonio Pacheco Balam" w:date="2018-09-17T13:28:00Z">
        <w:r w:rsidR="00C574D3">
          <w:rPr>
            <w:sz w:val="28"/>
          </w:rPr>
          <w:t xml:space="preserve"> para validar el cambio de contraseña.</w:t>
        </w:r>
      </w:ins>
    </w:p>
    <w:p w14:paraId="6606CD56" w14:textId="77777777" w:rsidR="008829E4" w:rsidRPr="008829E4" w:rsidRDefault="008829E4" w:rsidP="00681570">
      <w:pPr>
        <w:pStyle w:val="Prrafodelista"/>
        <w:numPr>
          <w:ilvl w:val="0"/>
          <w:numId w:val="1"/>
        </w:numPr>
        <w:rPr>
          <w:sz w:val="28"/>
        </w:rPr>
      </w:pPr>
      <w:r w:rsidRPr="00681570">
        <w:rPr>
          <w:b/>
          <w:sz w:val="28"/>
        </w:rPr>
        <w:t>Usabilidad</w:t>
      </w:r>
      <w:r>
        <w:rPr>
          <w:sz w:val="28"/>
        </w:rPr>
        <w:t>:</w:t>
      </w:r>
    </w:p>
    <w:p w14:paraId="2E005747" w14:textId="78928C50" w:rsidR="008829E4" w:rsidRPr="0097060A" w:rsidRDefault="00681570" w:rsidP="008829E4">
      <w:pPr>
        <w:pStyle w:val="Prrafodelista"/>
        <w:numPr>
          <w:ilvl w:val="1"/>
          <w:numId w:val="1"/>
        </w:numPr>
        <w:rPr>
          <w:sz w:val="28"/>
        </w:rPr>
      </w:pPr>
      <w:r>
        <w:rPr>
          <w:b/>
          <w:sz w:val="28"/>
        </w:rPr>
        <w:t xml:space="preserve">RNF 1: </w:t>
      </w:r>
      <w:r w:rsidR="008829E4" w:rsidRPr="0097060A">
        <w:rPr>
          <w:sz w:val="28"/>
        </w:rPr>
        <w:t>El sistema debe proporcionar mensajes de error que</w:t>
      </w:r>
      <w:ins w:id="583" w:author="Jesus Antonio Pacheco Balam" w:date="2018-09-17T13:41:00Z">
        <w:r w:rsidR="000D005B">
          <w:rPr>
            <w:sz w:val="28"/>
          </w:rPr>
          <w:t xml:space="preserve"> </w:t>
        </w:r>
      </w:ins>
      <w:del w:id="584" w:author="Jesus Antonio Pacheco Balam" w:date="2018-09-17T13:41:00Z">
        <w:r w:rsidR="008829E4" w:rsidRPr="0097060A" w:rsidDel="000D005B">
          <w:rPr>
            <w:sz w:val="28"/>
          </w:rPr>
          <w:delText xml:space="preserve"> </w:delText>
        </w:r>
      </w:del>
      <w:r w:rsidR="008829E4" w:rsidRPr="0097060A">
        <w:rPr>
          <w:sz w:val="28"/>
        </w:rPr>
        <w:t>sean informativos y orientados a usuario final.</w:t>
      </w:r>
    </w:p>
    <w:p w14:paraId="29A2FF28" w14:textId="7BF0ABCC" w:rsidR="004144ED" w:rsidRPr="0097060A" w:rsidRDefault="00681570" w:rsidP="004144ED">
      <w:pPr>
        <w:pStyle w:val="Prrafodelista"/>
        <w:numPr>
          <w:ilvl w:val="1"/>
          <w:numId w:val="1"/>
        </w:numPr>
        <w:rPr>
          <w:sz w:val="28"/>
        </w:rPr>
        <w:pPrChange w:id="585" w:author="Chacón" w:date="2018-09-27T22:29:00Z">
          <w:pPr>
            <w:pStyle w:val="Prrafodelista"/>
            <w:numPr>
              <w:ilvl w:val="1"/>
              <w:numId w:val="1"/>
            </w:numPr>
            <w:ind w:left="1788" w:hanging="360"/>
          </w:pPr>
        </w:pPrChange>
      </w:pPr>
      <w:r w:rsidRPr="00681570">
        <w:rPr>
          <w:b/>
          <w:sz w:val="28"/>
        </w:rPr>
        <w:t>RNF 2</w:t>
      </w:r>
      <w:r w:rsidR="0034031F" w:rsidRPr="0097060A">
        <w:rPr>
          <w:sz w:val="28"/>
        </w:rPr>
        <w:t xml:space="preserve">: En caso de olvidar una contraseña </w:t>
      </w:r>
      <w:ins w:id="586" w:author="Chacón" w:date="2018-09-27T22:29:00Z">
        <w:r w:rsidR="004144ED">
          <w:rPr>
            <w:sz w:val="28"/>
          </w:rPr>
          <w:t xml:space="preserve">o su pregunta de seguridad, </w:t>
        </w:r>
      </w:ins>
      <w:r w:rsidR="0034031F" w:rsidRPr="0097060A">
        <w:rPr>
          <w:sz w:val="28"/>
        </w:rPr>
        <w:t xml:space="preserve">el sistema deberá poder </w:t>
      </w:r>
      <w:r>
        <w:rPr>
          <w:sz w:val="28"/>
        </w:rPr>
        <w:t>hacer el cambio por</w:t>
      </w:r>
      <w:r w:rsidR="0034031F" w:rsidRPr="0097060A">
        <w:rPr>
          <w:sz w:val="28"/>
        </w:rPr>
        <w:t xml:space="preserve"> una nueva</w:t>
      </w:r>
      <w:r>
        <w:rPr>
          <w:sz w:val="28"/>
        </w:rPr>
        <w:t>.</w:t>
      </w:r>
      <w:ins w:id="587" w:author="Chacón" w:date="2018-09-27T22:28:00Z">
        <w:r w:rsidR="004144ED">
          <w:rPr>
            <w:sz w:val="28"/>
          </w:rPr>
          <w:t xml:space="preserve"> </w:t>
        </w:r>
      </w:ins>
    </w:p>
    <w:p w14:paraId="3270C1ED" w14:textId="77777777" w:rsidR="0034031F" w:rsidRPr="0097060A" w:rsidRDefault="00681570" w:rsidP="008829E4">
      <w:pPr>
        <w:pStyle w:val="Prrafodelista"/>
        <w:numPr>
          <w:ilvl w:val="1"/>
          <w:numId w:val="1"/>
        </w:numPr>
        <w:rPr>
          <w:sz w:val="28"/>
        </w:rPr>
      </w:pPr>
      <w:r w:rsidRPr="00681570">
        <w:rPr>
          <w:b/>
          <w:sz w:val="28"/>
        </w:rPr>
        <w:t>RNF 3:</w:t>
      </w:r>
      <w:r>
        <w:rPr>
          <w:sz w:val="28"/>
        </w:rPr>
        <w:t xml:space="preserve"> </w:t>
      </w:r>
      <w:r w:rsidR="0034031F" w:rsidRPr="0097060A">
        <w:rPr>
          <w:sz w:val="28"/>
        </w:rPr>
        <w:t>De no acreditar el quiz en un primer intento, el sistema de dará tantas oportunidades como el administrador lo haya establecido en un principio.</w:t>
      </w:r>
    </w:p>
    <w:p w14:paraId="2ACC7BD6" w14:textId="2C3D63A2" w:rsidR="004C686B" w:rsidRPr="004C686B" w:rsidRDefault="00771E4A" w:rsidP="00771E4A">
      <w:pPr>
        <w:pStyle w:val="Prrafodelista"/>
        <w:numPr>
          <w:ilvl w:val="1"/>
          <w:numId w:val="1"/>
        </w:numPr>
        <w:rPr>
          <w:sz w:val="28"/>
        </w:rPr>
      </w:pPr>
      <w:r w:rsidRPr="00771E4A">
        <w:rPr>
          <w:b/>
          <w:sz w:val="28"/>
        </w:rPr>
        <w:t>RNF 4</w:t>
      </w:r>
      <w:r>
        <w:rPr>
          <w:sz w:val="28"/>
        </w:rPr>
        <w:t>: Para no generar 2 matrículas</w:t>
      </w:r>
      <w:r w:rsidR="00826CCB" w:rsidRPr="0097060A">
        <w:rPr>
          <w:sz w:val="28"/>
        </w:rPr>
        <w:t xml:space="preserve"> iguales, el sistema valida</w:t>
      </w:r>
      <w:ins w:id="588" w:author="Jesus Antonio Pacheco Balam" w:date="2018-09-11T01:02:00Z">
        <w:r w:rsidR="001F200D">
          <w:rPr>
            <w:sz w:val="28"/>
          </w:rPr>
          <w:t>ra</w:t>
        </w:r>
      </w:ins>
      <w:r w:rsidR="00826CCB" w:rsidRPr="0097060A">
        <w:rPr>
          <w:sz w:val="28"/>
        </w:rPr>
        <w:t xml:space="preserve"> </w:t>
      </w:r>
      <w:ins w:id="589" w:author="Jesus Antonio Pacheco Balam" w:date="2018-09-11T01:02:00Z">
        <w:r w:rsidR="001F200D">
          <w:rPr>
            <w:sz w:val="28"/>
          </w:rPr>
          <w:t>que sea única.</w:t>
        </w:r>
      </w:ins>
      <w:del w:id="590" w:author="Jesus Antonio Pacheco Balam" w:date="2018-09-11T01:02:00Z">
        <w:r w:rsidR="00826CCB" w:rsidRPr="0097060A" w:rsidDel="001F200D">
          <w:rPr>
            <w:sz w:val="28"/>
          </w:rPr>
          <w:delText xml:space="preserve">la </w:delText>
        </w:r>
        <w:r w:rsidDel="001F200D">
          <w:rPr>
            <w:sz w:val="28"/>
          </w:rPr>
          <w:delText>matrícula</w:delText>
        </w:r>
        <w:r w:rsidR="00826CCB" w:rsidRPr="0097060A" w:rsidDel="001F200D">
          <w:rPr>
            <w:sz w:val="28"/>
          </w:rPr>
          <w:delText xml:space="preserve"> con </w:delText>
        </w:r>
        <w:r w:rsidDel="001F200D">
          <w:rPr>
            <w:sz w:val="28"/>
          </w:rPr>
          <w:delText xml:space="preserve">las además antes de aceptar la </w:delText>
        </w:r>
        <w:r w:rsidR="00826CCB" w:rsidRPr="0097060A" w:rsidDel="001F200D">
          <w:rPr>
            <w:sz w:val="28"/>
          </w:rPr>
          <w:delText>final.</w:delText>
        </w:r>
      </w:del>
      <w:r w:rsidR="00826CCB" w:rsidRPr="0097060A">
        <w:rPr>
          <w:sz w:val="28"/>
        </w:rPr>
        <w:t xml:space="preserve"> </w:t>
      </w:r>
    </w:p>
    <w:sectPr w:rsidR="004C686B" w:rsidRPr="004C686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1" w:author="Microsoft Office User" w:date="2018-09-10T10:39:00Z" w:initials="MOU">
    <w:p w14:paraId="0E0E7204" w14:textId="77777777" w:rsidR="00887D6E" w:rsidRDefault="00887D6E">
      <w:pPr>
        <w:pStyle w:val="Textocomentario"/>
      </w:pPr>
      <w:r>
        <w:rPr>
          <w:rStyle w:val="Refdecomentario"/>
        </w:rPr>
        <w:annotationRef/>
      </w:r>
      <w:r>
        <w:t>Administrar el quiz?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0E72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0E7204" w16cid:durableId="1F40C8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F9F99" w14:textId="77777777" w:rsidR="00F877CB" w:rsidRDefault="00F877CB" w:rsidP="005566E9">
      <w:pPr>
        <w:spacing w:after="0" w:line="240" w:lineRule="auto"/>
      </w:pPr>
      <w:r>
        <w:separator/>
      </w:r>
    </w:p>
  </w:endnote>
  <w:endnote w:type="continuationSeparator" w:id="0">
    <w:p w14:paraId="1349B1DB" w14:textId="77777777" w:rsidR="00F877CB" w:rsidRDefault="00F877CB" w:rsidP="0055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-87068441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5E2F2D59" w14:textId="77777777" w:rsidR="003D6F70" w:rsidRPr="003D6F70" w:rsidRDefault="003D6F70">
        <w:pPr>
          <w:pStyle w:val="Piedepgina"/>
          <w:jc w:val="right"/>
          <w:rPr>
            <w:b/>
            <w:sz w:val="28"/>
            <w:szCs w:val="28"/>
          </w:rPr>
        </w:pPr>
        <w:r w:rsidRPr="003D6F70">
          <w:rPr>
            <w:b/>
            <w:sz w:val="28"/>
            <w:szCs w:val="28"/>
          </w:rPr>
          <w:fldChar w:fldCharType="begin"/>
        </w:r>
        <w:r w:rsidRPr="003D6F70">
          <w:rPr>
            <w:b/>
            <w:sz w:val="28"/>
            <w:szCs w:val="28"/>
          </w:rPr>
          <w:instrText>PAGE   \* MERGEFORMAT</w:instrText>
        </w:r>
        <w:r w:rsidRPr="003D6F70">
          <w:rPr>
            <w:b/>
            <w:sz w:val="28"/>
            <w:szCs w:val="28"/>
          </w:rPr>
          <w:fldChar w:fldCharType="separate"/>
        </w:r>
        <w:r w:rsidRPr="003D6F70">
          <w:rPr>
            <w:b/>
            <w:sz w:val="28"/>
            <w:szCs w:val="28"/>
            <w:lang w:val="es-ES"/>
          </w:rPr>
          <w:t>2</w:t>
        </w:r>
        <w:r w:rsidRPr="003D6F70">
          <w:rPr>
            <w:b/>
            <w:sz w:val="28"/>
            <w:szCs w:val="28"/>
          </w:rPr>
          <w:fldChar w:fldCharType="end"/>
        </w:r>
      </w:p>
    </w:sdtContent>
  </w:sdt>
  <w:p w14:paraId="52EB9DDA" w14:textId="77777777" w:rsidR="003D6F70" w:rsidRDefault="003D6F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129DC" w14:textId="77777777" w:rsidR="00F877CB" w:rsidRDefault="00F877CB" w:rsidP="005566E9">
      <w:pPr>
        <w:spacing w:after="0" w:line="240" w:lineRule="auto"/>
      </w:pPr>
      <w:r>
        <w:separator/>
      </w:r>
    </w:p>
  </w:footnote>
  <w:footnote w:type="continuationSeparator" w:id="0">
    <w:p w14:paraId="0E257560" w14:textId="77777777" w:rsidR="00F877CB" w:rsidRDefault="00F877CB" w:rsidP="00556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A8F40" w14:textId="77777777" w:rsidR="005566E9" w:rsidRDefault="005566E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57BC16D" wp14:editId="17B831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2875" cy="1235710"/>
          <wp:effectExtent l="0" t="0" r="952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seno_uady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2357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BAB"/>
    <w:multiLevelType w:val="hybridMultilevel"/>
    <w:tmpl w:val="038EC5F0"/>
    <w:lvl w:ilvl="0" w:tplc="08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992BD3"/>
    <w:multiLevelType w:val="hybridMultilevel"/>
    <w:tmpl w:val="B566B900"/>
    <w:lvl w:ilvl="0" w:tplc="1B98045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775F7A"/>
    <w:multiLevelType w:val="hybridMultilevel"/>
    <w:tmpl w:val="A25AD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603A"/>
    <w:multiLevelType w:val="multilevel"/>
    <w:tmpl w:val="5624F4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735C96"/>
    <w:multiLevelType w:val="hybridMultilevel"/>
    <w:tmpl w:val="81DEB26A"/>
    <w:lvl w:ilvl="0" w:tplc="EFF66A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118B1"/>
    <w:multiLevelType w:val="hybridMultilevel"/>
    <w:tmpl w:val="6F08F200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30FC7"/>
    <w:multiLevelType w:val="hybridMultilevel"/>
    <w:tmpl w:val="8A0442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Jesus Antonio Pacheco Balam">
    <w15:presenceInfo w15:providerId="Windows Live" w15:userId="75773c80046c2c33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031AF"/>
    <w:rsid w:val="00024B39"/>
    <w:rsid w:val="00067499"/>
    <w:rsid w:val="00076C37"/>
    <w:rsid w:val="00092338"/>
    <w:rsid w:val="00095508"/>
    <w:rsid w:val="000B46A6"/>
    <w:rsid w:val="000D005B"/>
    <w:rsid w:val="000F5E59"/>
    <w:rsid w:val="001124A1"/>
    <w:rsid w:val="00113581"/>
    <w:rsid w:val="00114AA5"/>
    <w:rsid w:val="001271E9"/>
    <w:rsid w:val="001279F8"/>
    <w:rsid w:val="00130823"/>
    <w:rsid w:val="001425AF"/>
    <w:rsid w:val="00153C0D"/>
    <w:rsid w:val="00154E42"/>
    <w:rsid w:val="00166C08"/>
    <w:rsid w:val="001716CE"/>
    <w:rsid w:val="001900D3"/>
    <w:rsid w:val="001B4C0E"/>
    <w:rsid w:val="001B603D"/>
    <w:rsid w:val="001D3A27"/>
    <w:rsid w:val="001F200D"/>
    <w:rsid w:val="002349A0"/>
    <w:rsid w:val="00252513"/>
    <w:rsid w:val="00292AAD"/>
    <w:rsid w:val="00296263"/>
    <w:rsid w:val="002C0F77"/>
    <w:rsid w:val="002D6F30"/>
    <w:rsid w:val="002F062D"/>
    <w:rsid w:val="003073DC"/>
    <w:rsid w:val="00334DA6"/>
    <w:rsid w:val="0034031F"/>
    <w:rsid w:val="00351CE5"/>
    <w:rsid w:val="0036558F"/>
    <w:rsid w:val="00367854"/>
    <w:rsid w:val="00382C21"/>
    <w:rsid w:val="003A6035"/>
    <w:rsid w:val="003B1430"/>
    <w:rsid w:val="003B144F"/>
    <w:rsid w:val="003D6F70"/>
    <w:rsid w:val="003F3649"/>
    <w:rsid w:val="003F4C0E"/>
    <w:rsid w:val="00401374"/>
    <w:rsid w:val="004144ED"/>
    <w:rsid w:val="0048726B"/>
    <w:rsid w:val="00487E25"/>
    <w:rsid w:val="00490FBB"/>
    <w:rsid w:val="0049124A"/>
    <w:rsid w:val="004960FB"/>
    <w:rsid w:val="004A01BD"/>
    <w:rsid w:val="004A280E"/>
    <w:rsid w:val="004C686B"/>
    <w:rsid w:val="004C6CA6"/>
    <w:rsid w:val="004D7CE7"/>
    <w:rsid w:val="004E255A"/>
    <w:rsid w:val="00515451"/>
    <w:rsid w:val="005566E9"/>
    <w:rsid w:val="005610F5"/>
    <w:rsid w:val="00582887"/>
    <w:rsid w:val="00590046"/>
    <w:rsid w:val="005938BD"/>
    <w:rsid w:val="005D6FE0"/>
    <w:rsid w:val="005E761B"/>
    <w:rsid w:val="0060631A"/>
    <w:rsid w:val="00643742"/>
    <w:rsid w:val="00650405"/>
    <w:rsid w:val="00680AE2"/>
    <w:rsid w:val="00681570"/>
    <w:rsid w:val="006B53D6"/>
    <w:rsid w:val="006C1A8E"/>
    <w:rsid w:val="006D34BE"/>
    <w:rsid w:val="006F4A33"/>
    <w:rsid w:val="00764B15"/>
    <w:rsid w:val="00771E4A"/>
    <w:rsid w:val="007744ED"/>
    <w:rsid w:val="00785632"/>
    <w:rsid w:val="007D6A64"/>
    <w:rsid w:val="008024CC"/>
    <w:rsid w:val="00826CCB"/>
    <w:rsid w:val="0082708E"/>
    <w:rsid w:val="00827AFC"/>
    <w:rsid w:val="00831D63"/>
    <w:rsid w:val="00832AB4"/>
    <w:rsid w:val="00857FCB"/>
    <w:rsid w:val="00871F65"/>
    <w:rsid w:val="008829E4"/>
    <w:rsid w:val="00885105"/>
    <w:rsid w:val="00886B4F"/>
    <w:rsid w:val="00887D6E"/>
    <w:rsid w:val="008A25FC"/>
    <w:rsid w:val="008D772C"/>
    <w:rsid w:val="008F5C78"/>
    <w:rsid w:val="009248F9"/>
    <w:rsid w:val="00925462"/>
    <w:rsid w:val="00932136"/>
    <w:rsid w:val="00933A92"/>
    <w:rsid w:val="00936080"/>
    <w:rsid w:val="00941391"/>
    <w:rsid w:val="009419CD"/>
    <w:rsid w:val="0097060A"/>
    <w:rsid w:val="00971A38"/>
    <w:rsid w:val="00975BFA"/>
    <w:rsid w:val="009939BD"/>
    <w:rsid w:val="009B42B9"/>
    <w:rsid w:val="009D3958"/>
    <w:rsid w:val="009F0FAA"/>
    <w:rsid w:val="00A001C0"/>
    <w:rsid w:val="00A12D32"/>
    <w:rsid w:val="00A235E0"/>
    <w:rsid w:val="00A40610"/>
    <w:rsid w:val="00A47A51"/>
    <w:rsid w:val="00A934B8"/>
    <w:rsid w:val="00AA40A0"/>
    <w:rsid w:val="00AD3FB1"/>
    <w:rsid w:val="00AD5432"/>
    <w:rsid w:val="00AE3B76"/>
    <w:rsid w:val="00B301F9"/>
    <w:rsid w:val="00B600E0"/>
    <w:rsid w:val="00B721D6"/>
    <w:rsid w:val="00B83485"/>
    <w:rsid w:val="00B86DE6"/>
    <w:rsid w:val="00B97B84"/>
    <w:rsid w:val="00BA1C3E"/>
    <w:rsid w:val="00BA1F4C"/>
    <w:rsid w:val="00BB71F6"/>
    <w:rsid w:val="00BC3DEC"/>
    <w:rsid w:val="00C04299"/>
    <w:rsid w:val="00C06F53"/>
    <w:rsid w:val="00C14873"/>
    <w:rsid w:val="00C14BFE"/>
    <w:rsid w:val="00C536AC"/>
    <w:rsid w:val="00C574D3"/>
    <w:rsid w:val="00C80A0A"/>
    <w:rsid w:val="00CA0FA4"/>
    <w:rsid w:val="00CA6F2F"/>
    <w:rsid w:val="00CB22BC"/>
    <w:rsid w:val="00CC6CB8"/>
    <w:rsid w:val="00CD3A6C"/>
    <w:rsid w:val="00CE4BB8"/>
    <w:rsid w:val="00CE588C"/>
    <w:rsid w:val="00CE700F"/>
    <w:rsid w:val="00CF54E8"/>
    <w:rsid w:val="00D237C6"/>
    <w:rsid w:val="00D4394F"/>
    <w:rsid w:val="00D53A11"/>
    <w:rsid w:val="00D815E0"/>
    <w:rsid w:val="00D84688"/>
    <w:rsid w:val="00DA0F71"/>
    <w:rsid w:val="00DA682D"/>
    <w:rsid w:val="00DB5F82"/>
    <w:rsid w:val="00DD0D57"/>
    <w:rsid w:val="00DE3AA1"/>
    <w:rsid w:val="00DE727F"/>
    <w:rsid w:val="00DE7F21"/>
    <w:rsid w:val="00DF55DB"/>
    <w:rsid w:val="00E05E1C"/>
    <w:rsid w:val="00E20490"/>
    <w:rsid w:val="00E238A6"/>
    <w:rsid w:val="00E34A05"/>
    <w:rsid w:val="00E50E38"/>
    <w:rsid w:val="00E67F0A"/>
    <w:rsid w:val="00E7031F"/>
    <w:rsid w:val="00EB0551"/>
    <w:rsid w:val="00EE2FFE"/>
    <w:rsid w:val="00EF0D76"/>
    <w:rsid w:val="00F11C44"/>
    <w:rsid w:val="00F14623"/>
    <w:rsid w:val="00F44DA8"/>
    <w:rsid w:val="00F56709"/>
    <w:rsid w:val="00F877CB"/>
    <w:rsid w:val="00FA6BD1"/>
    <w:rsid w:val="00FC3251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2582D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6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6E9"/>
  </w:style>
  <w:style w:type="paragraph" w:styleId="Piedepgina">
    <w:name w:val="footer"/>
    <w:basedOn w:val="Normal"/>
    <w:link w:val="PiedepginaCar"/>
    <w:uiPriority w:val="99"/>
    <w:unhideWhenUsed/>
    <w:rsid w:val="00556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6E9"/>
  </w:style>
  <w:style w:type="character" w:customStyle="1" w:styleId="Ttulo1Car">
    <w:name w:val="Título 1 Car"/>
    <w:basedOn w:val="Fuentedeprrafopredeter"/>
    <w:link w:val="Ttulo1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566E9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56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566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66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66E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7D6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7D6E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7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7D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7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7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7D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024B7-6CC0-48AF-A08B-599F3D56C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8</Pages>
  <Words>1460</Words>
  <Characters>8035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Chacón</cp:lastModifiedBy>
  <cp:revision>65</cp:revision>
  <dcterms:created xsi:type="dcterms:W3CDTF">2018-09-10T15:52:00Z</dcterms:created>
  <dcterms:modified xsi:type="dcterms:W3CDTF">2018-09-28T03:38:00Z</dcterms:modified>
</cp:coreProperties>
</file>